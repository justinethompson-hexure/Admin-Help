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C4EA1" w14:textId="77777777" w:rsidR="0052508A" w:rsidRDefault="0052508A" w:rsidP="0052508A">
      <w:pPr>
        <w:spacing w:after="0"/>
        <w:rPr>
          <w:rFonts w:ascii="Times New Roman" w:eastAsia="Times New Roman" w:hAnsi="Times New Roman" w:cs="Times New Roman"/>
          <w:sz w:val="6"/>
          <w:szCs w:val="6"/>
        </w:rPr>
      </w:pPr>
    </w:p>
    <w:p w14:paraId="0BC153DA" w14:textId="77777777" w:rsidR="0052508A" w:rsidRDefault="006233A0" w:rsidP="0052508A">
      <w:pPr>
        <w:spacing w:line="200" w:lineRule="atLeast"/>
        <w:ind w:left="223"/>
        <w:rPr>
          <w:rFonts w:eastAsia="Times New Roman" w:cs="Times New Roman"/>
          <w:sz w:val="20"/>
          <w:szCs w:val="20"/>
        </w:rPr>
      </w:pPr>
      <w:r w:rsidRPr="0049632B">
        <w:rPr>
          <w:rFonts w:eastAsia="Times New Roman" w:cs="Times New Roman"/>
          <w:noProof/>
          <w:sz w:val="20"/>
          <w:szCs w:val="20"/>
        </w:rPr>
        <w:drawing>
          <wp:anchor distT="0" distB="0" distL="114300" distR="114300" simplePos="0" relativeHeight="251667456" behindDoc="0" locked="0" layoutInCell="1" allowOverlap="1" wp14:anchorId="28B52C00" wp14:editId="4965C9DA">
            <wp:simplePos x="600075" y="504825"/>
            <wp:positionH relativeFrom="column">
              <wp:align>left</wp:align>
            </wp:positionH>
            <wp:positionV relativeFrom="paragraph">
              <wp:align>top</wp:align>
            </wp:positionV>
            <wp:extent cx="2136027" cy="3333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136027" cy="333375"/>
                    </a:xfrm>
                    <a:prstGeom prst="rect">
                      <a:avLst/>
                    </a:prstGeom>
                    <a:noFill/>
                  </pic:spPr>
                </pic:pic>
              </a:graphicData>
            </a:graphic>
          </wp:anchor>
        </w:drawing>
      </w:r>
      <w:r w:rsidR="00BA0275">
        <w:rPr>
          <w:rFonts w:eastAsia="Times New Roman" w:cs="Times New Roman"/>
          <w:sz w:val="20"/>
          <w:szCs w:val="20"/>
        </w:rPr>
        <w:br w:type="textWrapping" w:clear="all"/>
      </w:r>
    </w:p>
    <w:p w14:paraId="12BA921D" w14:textId="77777777" w:rsidR="006233A0" w:rsidRPr="0049632B" w:rsidRDefault="006233A0" w:rsidP="0052508A">
      <w:pPr>
        <w:spacing w:line="200" w:lineRule="atLeast"/>
        <w:ind w:left="223"/>
        <w:rPr>
          <w:rFonts w:eastAsia="Times New Roman" w:cs="Times New Roman"/>
          <w:sz w:val="20"/>
          <w:szCs w:val="20"/>
        </w:rPr>
      </w:pPr>
    </w:p>
    <w:p w14:paraId="1A8413B1" w14:textId="77777777" w:rsidR="0052508A" w:rsidRPr="0049632B" w:rsidRDefault="0052508A" w:rsidP="0052508A">
      <w:pPr>
        <w:rPr>
          <w:rFonts w:eastAsia="Times New Roman" w:cs="Times New Roman"/>
          <w:sz w:val="20"/>
          <w:szCs w:val="20"/>
        </w:rPr>
      </w:pPr>
    </w:p>
    <w:p w14:paraId="57F426C5" w14:textId="77777777" w:rsidR="0052508A" w:rsidRPr="0049632B" w:rsidRDefault="0052508A" w:rsidP="0052508A">
      <w:pPr>
        <w:rPr>
          <w:rFonts w:eastAsia="Times New Roman" w:cs="Times New Roman"/>
          <w:sz w:val="20"/>
          <w:szCs w:val="20"/>
        </w:rPr>
      </w:pPr>
    </w:p>
    <w:p w14:paraId="4C80399E" w14:textId="77777777" w:rsidR="0052508A" w:rsidRPr="0049632B" w:rsidRDefault="0052508A" w:rsidP="0052508A">
      <w:pPr>
        <w:spacing w:before="9"/>
        <w:rPr>
          <w:rFonts w:eastAsia="Times New Roman" w:cs="Times New Roman"/>
          <w:sz w:val="25"/>
          <w:szCs w:val="25"/>
        </w:rPr>
      </w:pPr>
    </w:p>
    <w:p w14:paraId="6E2F4B5F" w14:textId="77777777" w:rsidR="0052508A" w:rsidRPr="0052508A" w:rsidRDefault="0052508A" w:rsidP="0052508A">
      <w:pPr>
        <w:spacing w:line="20" w:lineRule="atLeast"/>
        <w:ind w:left="110"/>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60FD7F78" wp14:editId="780FFF2C">
                <wp:extent cx="6775704" cy="9144"/>
                <wp:effectExtent l="0" t="0" r="6350" b="10160"/>
                <wp:docPr id="9" name="Group 2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75704" cy="9144"/>
                          <a:chOff x="0" y="0"/>
                          <a:chExt cx="10817" cy="20"/>
                        </a:xfrm>
                      </wpg:grpSpPr>
                      <wpg:grpSp>
                        <wpg:cNvPr id="10" name="Group 273"/>
                        <wpg:cNvGrpSpPr>
                          <a:grpSpLocks/>
                        </wpg:cNvGrpSpPr>
                        <wpg:grpSpPr bwMode="auto">
                          <a:xfrm>
                            <a:off x="10" y="10"/>
                            <a:ext cx="10797" cy="2"/>
                            <a:chOff x="10" y="10"/>
                            <a:chExt cx="10797" cy="2"/>
                          </a:xfrm>
                        </wpg:grpSpPr>
                        <wps:wsp>
                          <wps:cNvPr id="11" name="Freeform 274"/>
                          <wps:cNvSpPr>
                            <a:spLocks/>
                          </wps:cNvSpPr>
                          <wps:spPr bwMode="auto">
                            <a:xfrm>
                              <a:off x="10" y="10"/>
                              <a:ext cx="10797" cy="2"/>
                            </a:xfrm>
                            <a:custGeom>
                              <a:avLst/>
                              <a:gdLst>
                                <a:gd name="T0" fmla="+- 0 10 10"/>
                                <a:gd name="T1" fmla="*/ T0 w 10797"/>
                                <a:gd name="T2" fmla="+- 0 10806 10"/>
                                <a:gd name="T3" fmla="*/ T2 w 10797"/>
                              </a:gdLst>
                              <a:ahLst/>
                              <a:cxnLst>
                                <a:cxn ang="0">
                                  <a:pos x="T1" y="0"/>
                                </a:cxn>
                                <a:cxn ang="0">
                                  <a:pos x="T3" y="0"/>
                                </a:cxn>
                              </a:cxnLst>
                              <a:rect l="0" t="0" r="r" b="b"/>
                              <a:pathLst>
                                <a:path w="10797">
                                  <a:moveTo>
                                    <a:pt x="0" y="0"/>
                                  </a:moveTo>
                                  <a:lnTo>
                                    <a:pt x="10796" y="0"/>
                                  </a:lnTo>
                                </a:path>
                              </a:pathLst>
                            </a:custGeom>
                            <a:noFill/>
                            <a:ln w="12700">
                              <a:solidFill>
                                <a:srgbClr val="E7E9E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182880" bIns="45720" anchor="t" anchorCtr="0" upright="1">
                            <a:noAutofit/>
                          </wps:bodyPr>
                        </wps:wsp>
                      </wpg:grpSp>
                    </wpg:wgp>
                  </a:graphicData>
                </a:graphic>
              </wp:inline>
            </w:drawing>
          </mc:Choice>
          <mc:Fallback>
            <w:pict>
              <v:group w14:anchorId="0E7D2194" id="Group 272" o:spid="_x0000_s1026" style="width:533.5pt;height:.7pt;mso-position-horizontal-relative:char;mso-position-vertical-relative:line" coordsize="1081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">
                <v:group id="Group 273" o:spid="_x0000_s1027" style="position:absolute;left:10;top:10;width:10797;height:2" coordorigin="10,10" coordsize="10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274" o:spid="_x0000_s1028" style="position:absolute;left:10;top:10;width:10797;height:2;visibility:visible;mso-wrap-style:square;v-text-anchor:top" coordsize="10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" path="m,l10796,e" filled="f" strokecolor="#e7e9ea" strokeweight="1pt">
                    <v:path arrowok="t" o:connecttype="custom" o:connectlocs="0,0;10796,0" o:connectangles="0,0"/>
                  </v:shape>
                </v:group>
                <w10:anchorlock/>
              </v:group>
            </w:pict>
          </mc:Fallback>
        </mc:AlternateContent>
      </w:r>
    </w:p>
    <w:p w14:paraId="276B67B6" w14:textId="77777777" w:rsidR="0052508A" w:rsidRDefault="0052508A" w:rsidP="0052508A">
      <w:pPr>
        <w:rPr>
          <w:rFonts w:ascii="Times New Roman" w:eastAsia="Times New Roman" w:hAnsi="Times New Roman" w:cs="Times New Roman"/>
          <w:sz w:val="20"/>
          <w:szCs w:val="20"/>
        </w:rPr>
      </w:pPr>
    </w:p>
    <w:bookmarkStart w:id="0" w:name="Cover" w:displacedByCustomXml="next"/>
    <w:bookmarkEnd w:id="0" w:displacedByCustomXml="next"/>
    <w:sdt>
      <w:sdtPr>
        <w:rPr>
          <w:caps w:val="0"/>
          <w:szCs w:val="46"/>
        </w:rPr>
        <w:alias w:val="Title"/>
        <w:tag w:val=""/>
        <w:id w:val="1925990885"/>
        <w:placeholder>
          <w:docPart w:val="7E1B4A3ADDF3469280D93A0CB2ED710C"/>
        </w:placeholder>
        <w:dataBinding w:prefixMappings="xmlns:ns0='http://purl.org/dc/elements/1.1/' xmlns:ns1='http://schemas.openxmlformats.org/package/2006/metadata/core-properties' " w:xpath="/ns1:coreProperties[1]/ns0:title[1]" w:storeItemID="{6C3C8BC8-F283-45AE-878A-BAB7291924A1}"/>
        <w:text/>
      </w:sdtPr>
      <w:sdtContent>
        <w:p w14:paraId="5E766FAE" w14:textId="20A15446" w:rsidR="0052508A" w:rsidRPr="00646A81" w:rsidRDefault="003658A9" w:rsidP="00646A81">
          <w:pPr>
            <w:pStyle w:val="Title"/>
            <w:rPr>
              <w:caps w:val="0"/>
              <w:szCs w:val="46"/>
            </w:rPr>
          </w:pPr>
          <w:r>
            <w:rPr>
              <w:caps w:val="0"/>
              <w:szCs w:val="46"/>
            </w:rPr>
            <w:t>ExamOne HealthPiQture Integration Guide</w:t>
          </w:r>
        </w:p>
      </w:sdtContent>
    </w:sdt>
    <w:sdt>
      <w:sdtPr>
        <w:id w:val="-477604328"/>
        <w:placeholder>
          <w:docPart w:val="AC8D3A58BED7453FA7CAE95014F771BE"/>
        </w:placeholder>
      </w:sdtPr>
      <w:sdtContent>
        <w:p w14:paraId="00A759C1" w14:textId="77777777" w:rsidR="0052508A" w:rsidRPr="00387D95" w:rsidRDefault="00492CC2" w:rsidP="0052508A">
          <w:pPr>
            <w:pStyle w:val="CoverBlueSub-Title"/>
            <w:rPr>
              <w:rFonts w:eastAsia="Open Sans" w:cs="Open Sans"/>
              <w:szCs w:val="52"/>
            </w:rPr>
          </w:pPr>
          <w:r>
            <w:t>Firelight Base</w:t>
          </w:r>
        </w:p>
      </w:sdtContent>
    </w:sdt>
    <w:p w14:paraId="2F2AF809" w14:textId="77777777" w:rsidR="0052508A" w:rsidRDefault="0052508A" w:rsidP="0052508A">
      <w:pPr>
        <w:spacing w:before="8"/>
        <w:rPr>
          <w:rFonts w:ascii="Open Sans" w:eastAsia="Open Sans" w:hAnsi="Open Sans" w:cs="Open Sans"/>
          <w:b/>
          <w:bCs/>
          <w:sz w:val="18"/>
          <w:szCs w:val="18"/>
        </w:rPr>
      </w:pPr>
    </w:p>
    <w:p w14:paraId="1E7A5095" w14:textId="77777777" w:rsidR="0052508A" w:rsidRDefault="0052508A" w:rsidP="0052508A">
      <w:pPr>
        <w:spacing w:line="20" w:lineRule="atLeast"/>
        <w:ind w:left="128"/>
        <w:rPr>
          <w:rFonts w:ascii="Open Sans" w:eastAsia="Open Sans" w:hAnsi="Open Sans" w:cs="Open Sans"/>
          <w:sz w:val="2"/>
          <w:szCs w:val="2"/>
        </w:rPr>
      </w:pPr>
      <w:r>
        <w:rPr>
          <w:rFonts w:ascii="Open Sans" w:eastAsia="Open Sans" w:hAnsi="Open Sans" w:cs="Open Sans"/>
          <w:noProof/>
          <w:sz w:val="2"/>
          <w:szCs w:val="2"/>
        </w:rPr>
        <mc:AlternateContent>
          <mc:Choice Requires="wpg">
            <w:drawing>
              <wp:inline distT="0" distB="0" distL="0" distR="0" wp14:anchorId="18BD405C" wp14:editId="2F5AC930">
                <wp:extent cx="6775704" cy="9144"/>
                <wp:effectExtent l="0" t="0" r="6350" b="10160"/>
                <wp:docPr id="6" name="Group 2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75704" cy="9144"/>
                          <a:chOff x="0" y="0"/>
                          <a:chExt cx="10817" cy="20"/>
                        </a:xfrm>
                      </wpg:grpSpPr>
                      <wpg:grpSp>
                        <wpg:cNvPr id="7" name="Group 270"/>
                        <wpg:cNvGrpSpPr>
                          <a:grpSpLocks/>
                        </wpg:cNvGrpSpPr>
                        <wpg:grpSpPr bwMode="auto">
                          <a:xfrm>
                            <a:off x="10" y="10"/>
                            <a:ext cx="10797" cy="2"/>
                            <a:chOff x="10" y="10"/>
                            <a:chExt cx="10797" cy="2"/>
                          </a:xfrm>
                        </wpg:grpSpPr>
                        <wps:wsp>
                          <wps:cNvPr id="8" name="Freeform 271"/>
                          <wps:cNvSpPr>
                            <a:spLocks/>
                          </wps:cNvSpPr>
                          <wps:spPr bwMode="auto">
                            <a:xfrm>
                              <a:off x="10" y="10"/>
                              <a:ext cx="10797" cy="2"/>
                            </a:xfrm>
                            <a:custGeom>
                              <a:avLst/>
                              <a:gdLst>
                                <a:gd name="T0" fmla="+- 0 10 10"/>
                                <a:gd name="T1" fmla="*/ T0 w 10797"/>
                                <a:gd name="T2" fmla="+- 0 10806 10"/>
                                <a:gd name="T3" fmla="*/ T2 w 10797"/>
                              </a:gdLst>
                              <a:ahLst/>
                              <a:cxnLst>
                                <a:cxn ang="0">
                                  <a:pos x="T1" y="0"/>
                                </a:cxn>
                                <a:cxn ang="0">
                                  <a:pos x="T3" y="0"/>
                                </a:cxn>
                              </a:cxnLst>
                              <a:rect l="0" t="0" r="r" b="b"/>
                              <a:pathLst>
                                <a:path w="10797">
                                  <a:moveTo>
                                    <a:pt x="0" y="0"/>
                                  </a:moveTo>
                                  <a:lnTo>
                                    <a:pt x="10796" y="0"/>
                                  </a:lnTo>
                                </a:path>
                              </a:pathLst>
                            </a:custGeom>
                            <a:noFill/>
                            <a:ln w="12700">
                              <a:solidFill>
                                <a:srgbClr val="E7E9E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580E1E2" id="Group 269" o:spid="_x0000_s1026" style="width:533.5pt;height:.7pt;mso-position-horizontal-relative:char;mso-position-vertical-relative:line" coordsize="1081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">
                <v:group id="Group 270" o:spid="_x0000_s1027" style="position:absolute;left:10;top:10;width:10797;height:2" coordorigin="10,10" coordsize="10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271" o:spid="_x0000_s1028" style="position:absolute;left:10;top:10;width:10797;height:2;visibility:visible;mso-wrap-style:square;v-text-anchor:top" coordsize="10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" path="m,l10796,e" filled="f" strokecolor="#e7e9ea" strokeweight="1pt">
                    <v:path arrowok="t" o:connecttype="custom" o:connectlocs="0,0;10796,0" o:connectangles="0,0"/>
                  </v:shape>
                </v:group>
                <w10:anchorlock/>
              </v:group>
            </w:pict>
          </mc:Fallback>
        </mc:AlternateContent>
      </w:r>
    </w:p>
    <w:p w14:paraId="557224E7" w14:textId="77777777" w:rsidR="0052508A" w:rsidRDefault="0052508A" w:rsidP="00B77696">
      <w:pPr>
        <w:jc w:val="center"/>
        <w:rPr>
          <w:rFonts w:eastAsia="Open Sans" w:cs="Open Sans"/>
          <w:b/>
          <w:bCs/>
          <w:sz w:val="20"/>
          <w:szCs w:val="20"/>
        </w:rPr>
      </w:pPr>
    </w:p>
    <w:p w14:paraId="16FEA007" w14:textId="77777777" w:rsidR="00E93BAA" w:rsidRDefault="006233A0" w:rsidP="006B3044">
      <w:pPr>
        <w:jc w:val="center"/>
        <w:rPr>
          <w:rFonts w:eastAsia="Open Sans" w:cs="Open Sans"/>
          <w:b/>
          <w:bCs/>
          <w:sz w:val="20"/>
          <w:szCs w:val="20"/>
        </w:rPr>
      </w:pPr>
      <w:r>
        <w:rPr>
          <w:rFonts w:eastAsia="Open Sans" w:cs="Open Sans"/>
          <w:b/>
          <w:bCs/>
          <w:noProof/>
          <w:sz w:val="20"/>
          <w:szCs w:val="20"/>
        </w:rPr>
        <w:drawing>
          <wp:inline distT="0" distB="0" distL="0" distR="0" wp14:anchorId="48E50004" wp14:editId="143E8188">
            <wp:extent cx="1994078" cy="604530"/>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eLigh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32693" cy="616237"/>
                    </a:xfrm>
                    <a:prstGeom prst="rect">
                      <a:avLst/>
                    </a:prstGeom>
                  </pic:spPr>
                </pic:pic>
              </a:graphicData>
            </a:graphic>
          </wp:inline>
        </w:drawing>
      </w:r>
    </w:p>
    <w:p w14:paraId="414DF021" w14:textId="77777777" w:rsidR="00E93BAA" w:rsidRDefault="0088299A" w:rsidP="00B77696">
      <w:pPr>
        <w:jc w:val="center"/>
        <w:rPr>
          <w:rFonts w:eastAsia="Open Sans" w:cs="Open Sans"/>
          <w:b/>
          <w:bCs/>
          <w:sz w:val="20"/>
          <w:szCs w:val="20"/>
        </w:rPr>
      </w:pPr>
      <w:r w:rsidRPr="00381577">
        <w:rPr>
          <w:rFonts w:eastAsia="Open Sans" w:cs="Open Sans"/>
          <w:b/>
          <w:bCs/>
          <w:noProof/>
          <w:sz w:val="20"/>
          <w:szCs w:val="20"/>
        </w:rPr>
        <mc:AlternateContent>
          <mc:Choice Requires="wps">
            <w:drawing>
              <wp:inline distT="0" distB="0" distL="0" distR="0" wp14:anchorId="3CFBFD59" wp14:editId="2A3308FD">
                <wp:extent cx="1885950" cy="400050"/>
                <wp:effectExtent l="0" t="0" r="0" b="0"/>
                <wp:docPr id="21" name="Text Box 21"/>
                <wp:cNvGraphicFramePr/>
                <a:graphic xmlns:a="http://schemas.openxmlformats.org/drawingml/2006/main">
                  <a:graphicData uri="http://schemas.microsoft.com/office/word/2010/wordprocessingShape">
                    <wps:wsp>
                      <wps:cNvSpPr txBox="1"/>
                      <wps:spPr>
                        <a:xfrm>
                          <a:off x="0" y="0"/>
                          <a:ext cx="1885950"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226527D" w14:textId="77777777" w:rsidR="00381577" w:rsidRPr="00F40B02" w:rsidRDefault="005C4C4B" w:rsidP="006B3044">
                            <w:pPr>
                              <w:pStyle w:val="Product"/>
                            </w:pPr>
                            <w:r>
                              <w:t>Platform</w:t>
                            </w:r>
                          </w:p>
                          <w:p w14:paraId="53375CB3" w14:textId="77777777" w:rsidR="00381577" w:rsidRDefault="00381577" w:rsidP="006B304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CFBFD59" id="_x0000_t202" coordsize="21600,21600" o:spt="202" path="m,l,21600r21600,l21600,xe">
                <v:stroke joinstyle="miter"/>
                <v:path gradientshapeok="t" o:connecttype="rect"/>
              </v:shapetype>
              <v:shape id="Text Box 21" o:spid="_x0000_s1026" type="#_x0000_t202" style="width:148.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" fillcolor="white [3201]" stroked="f" strokeweight=".5pt">
                <v:textbox>
                  <w:txbxContent>
                    <w:p w14:paraId="4226527D" w14:textId="77777777" w:rsidR="00381577" w:rsidRPr="00F40B02" w:rsidRDefault="005C4C4B" w:rsidP="006B3044">
                      <w:pPr>
                        <w:pStyle w:val="Product"/>
                      </w:pPr>
                      <w:r>
                        <w:t>Platform</w:t>
                      </w:r>
                    </w:p>
                    <w:p w14:paraId="53375CB3" w14:textId="77777777" w:rsidR="00381577" w:rsidRDefault="00381577" w:rsidP="006B3044">
                      <w:pPr>
                        <w:jc w:val="center"/>
                      </w:pPr>
                    </w:p>
                  </w:txbxContent>
                </v:textbox>
                <w10:anchorlock/>
              </v:shape>
            </w:pict>
          </mc:Fallback>
        </mc:AlternateContent>
      </w:r>
    </w:p>
    <w:p w14:paraId="6601F5AE" w14:textId="77777777" w:rsidR="00E93BAA" w:rsidRDefault="00E93BAA" w:rsidP="00B77696">
      <w:pPr>
        <w:jc w:val="center"/>
        <w:rPr>
          <w:rFonts w:eastAsia="Open Sans" w:cs="Open Sans"/>
          <w:b/>
          <w:bCs/>
          <w:sz w:val="20"/>
          <w:szCs w:val="20"/>
        </w:rPr>
      </w:pPr>
    </w:p>
    <w:p w14:paraId="743B104A" w14:textId="77777777" w:rsidR="00E93BAA" w:rsidRDefault="00E93BAA" w:rsidP="00442B11">
      <w:pPr>
        <w:spacing w:after="0"/>
        <w:jc w:val="right"/>
        <w:rPr>
          <w:u w:color="808080" w:themeColor="background1" w:themeShade="80"/>
        </w:rPr>
      </w:pPr>
    </w:p>
    <w:p w14:paraId="18ECDF4C" w14:textId="77777777" w:rsidR="00E93BAA" w:rsidRDefault="00E93BAA" w:rsidP="00442B11">
      <w:pPr>
        <w:spacing w:after="0"/>
        <w:jc w:val="right"/>
        <w:rPr>
          <w:u w:color="808080" w:themeColor="background1" w:themeShade="80"/>
        </w:rPr>
      </w:pPr>
    </w:p>
    <w:p w14:paraId="523F1630" w14:textId="77777777" w:rsidR="00E93BAA" w:rsidRDefault="00E93BAA" w:rsidP="00442B11">
      <w:pPr>
        <w:spacing w:after="0"/>
        <w:jc w:val="right"/>
        <w:rPr>
          <w:u w:color="808080" w:themeColor="background1" w:themeShade="80"/>
        </w:rPr>
      </w:pPr>
    </w:p>
    <w:p w14:paraId="59431663" w14:textId="77777777" w:rsidR="008A392B" w:rsidRDefault="00285FF3" w:rsidP="00804516">
      <w:pPr>
        <w:spacing w:after="0"/>
        <w:jc w:val="right"/>
      </w:pPr>
      <w:r>
        <w:rPr>
          <w:noProof/>
        </w:rPr>
        <mc:AlternateContent>
          <mc:Choice Requires="wps">
            <w:drawing>
              <wp:anchor distT="0" distB="0" distL="114300" distR="114300" simplePos="0" relativeHeight="251664384" behindDoc="0" locked="0" layoutInCell="1" allowOverlap="1" wp14:anchorId="02EC9A98" wp14:editId="49F3740A">
                <wp:simplePos x="0" y="0"/>
                <wp:positionH relativeFrom="column">
                  <wp:posOffset>781050</wp:posOffset>
                </wp:positionH>
                <wp:positionV relativeFrom="paragraph">
                  <wp:posOffset>30480</wp:posOffset>
                </wp:positionV>
                <wp:extent cx="6038850" cy="24003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6038850" cy="2400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231F20"/>
                              </w:rPr>
                              <w:alias w:val="Title"/>
                              <w:tag w:val=""/>
                              <w:id w:val="-386955041"/>
                              <w:placeholder>
                                <w:docPart w:val="D095FA669459469580EC8A9100D1931B"/>
                              </w:placeholder>
                              <w:dataBinding w:prefixMappings="xmlns:ns0='http://purl.org/dc/elements/1.1/' xmlns:ns1='http://schemas.openxmlformats.org/package/2006/metadata/core-properties' " w:xpath="/ns1:coreProperties[1]/ns0:title[1]" w:storeItemID="{6C3C8BC8-F283-45AE-878A-BAB7291924A1}"/>
                              <w:text/>
                            </w:sdtPr>
                            <w:sdtContent>
                              <w:p w14:paraId="390685D8" w14:textId="75248FB7" w:rsidR="008A392B" w:rsidRPr="008313E0" w:rsidRDefault="004B4A16" w:rsidP="005E4E69">
                                <w:pPr>
                                  <w:pStyle w:val="SubjectTitle"/>
                                  <w:rPr>
                                    <w:color w:val="231F20"/>
                                  </w:rPr>
                                </w:pPr>
                                <w:r>
                                  <w:rPr>
                                    <w:color w:val="231F20"/>
                                  </w:rPr>
                                  <w:t>ExamOne HealthPiQture Integration</w:t>
                                </w:r>
                                <w:r w:rsidR="003658A9">
                                  <w:rPr>
                                    <w:color w:val="231F20"/>
                                  </w:rPr>
                                  <w:t xml:space="preserve"> Guide</w:t>
                                </w:r>
                              </w:p>
                            </w:sdtContent>
                          </w:sdt>
                          <w:p w14:paraId="4A4970F5" w14:textId="1F6A037E" w:rsidR="008A392B" w:rsidRPr="008313E0" w:rsidRDefault="008A392B" w:rsidP="009A72D4">
                            <w:pPr>
                              <w:pStyle w:val="SubjectSub-title"/>
                            </w:pPr>
                            <w:r w:rsidRPr="008313E0">
                              <w:rPr>
                                <w:color w:val="231F20"/>
                                <w:u w:color="808080" w:themeColor="background1" w:themeShade="80"/>
                              </w:rPr>
                              <w:tab/>
                            </w:r>
                            <w:r w:rsidR="009A72D4">
                              <w:t>Document Version: 1.</w:t>
                            </w:r>
                            <w:r w:rsidR="00282F03">
                              <w:t>0</w:t>
                            </w:r>
                            <w:r w:rsidR="009A72D4">
                              <w:t xml:space="preserve">  </w:t>
                            </w:r>
                            <w:r w:rsidR="00285FF3">
                              <w:br/>
                            </w:r>
                            <w:r w:rsidR="009A72D4">
                              <w:t xml:space="preserve">Published:  </w:t>
                            </w:r>
                            <w:sdt>
                              <w:sdtPr>
                                <w:alias w:val="Keywords"/>
                                <w:tag w:val=""/>
                                <w:id w:val="922452189"/>
                                <w:placeholder>
                                  <w:docPart w:val="F920666352004D0C96A1A5E64A3C244C"/>
                                </w:placeholder>
                                <w:dataBinding w:prefixMappings="xmlns:ns0='http://purl.org/dc/elements/1.1/' xmlns:ns1='http://schemas.openxmlformats.org/package/2006/metadata/core-properties' " w:xpath="/ns1:coreProperties[1]/ns1:keywords[1]" w:storeItemID="{6C3C8BC8-F283-45AE-878A-BAB7291924A1}"/>
                                <w:text/>
                              </w:sdtPr>
                              <w:sdtContent>
                                <w:r w:rsidR="004D2AAA">
                                  <w:t xml:space="preserve">November </w:t>
                                </w:r>
                                <w:r w:rsidR="006472EE">
                                  <w:t>11</w:t>
                                </w:r>
                                <w:r w:rsidR="004D2AAA">
                                  <w:t>, 2022</w:t>
                                </w:r>
                              </w:sdtContent>
                            </w:sdt>
                          </w:p>
                          <w:p w14:paraId="7E7F3766" w14:textId="77777777" w:rsidR="008A392B" w:rsidRPr="008313E0" w:rsidRDefault="008A392B" w:rsidP="005E4E69">
                            <w:pPr>
                              <w:pStyle w:val="CoverDetails"/>
                            </w:pP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C9A98" id="Text Box 20" o:spid="_x0000_s1027" type="#_x0000_t202" style="position:absolute;left:0;text-align:left;margin-left:61.5pt;margin-top:2.4pt;width:475.5pt;height:1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" fillcolor="white [3201]" stroked="f" strokeweight=".5pt">
                <v:textbox inset=",,0">
                  <w:txbxContent>
                    <w:sdt>
                      <w:sdtPr>
                        <w:rPr>
                          <w:color w:val="231F20"/>
                        </w:rPr>
                        <w:alias w:val="Title"/>
                        <w:tag w:val=""/>
                        <w:id w:val="-386955041"/>
                        <w:placeholder>
                          <w:docPart w:val="D095FA669459469580EC8A9100D1931B"/>
                        </w:placeholder>
                        <w:dataBinding w:prefixMappings="xmlns:ns0='http://purl.org/dc/elements/1.1/' xmlns:ns1='http://schemas.openxmlformats.org/package/2006/metadata/core-properties' " w:xpath="/ns1:coreProperties[1]/ns0:title[1]" w:storeItemID="{6C3C8BC8-F283-45AE-878A-BAB7291924A1}"/>
                        <w:text/>
                      </w:sdtPr>
                      <w:sdtContent>
                        <w:p w14:paraId="390685D8" w14:textId="75248FB7" w:rsidR="008A392B" w:rsidRPr="008313E0" w:rsidRDefault="004B4A16" w:rsidP="005E4E69">
                          <w:pPr>
                            <w:pStyle w:val="SubjectTitle"/>
                            <w:rPr>
                              <w:color w:val="231F20"/>
                            </w:rPr>
                          </w:pPr>
                          <w:r>
                            <w:rPr>
                              <w:color w:val="231F20"/>
                            </w:rPr>
                            <w:t>ExamOne HealthPiQture Integration</w:t>
                          </w:r>
                          <w:r w:rsidR="003658A9">
                            <w:rPr>
                              <w:color w:val="231F20"/>
                            </w:rPr>
                            <w:t xml:space="preserve"> Guide</w:t>
                          </w:r>
                        </w:p>
                      </w:sdtContent>
                    </w:sdt>
                    <w:p w14:paraId="4A4970F5" w14:textId="1F6A037E" w:rsidR="008A392B" w:rsidRPr="008313E0" w:rsidRDefault="008A392B" w:rsidP="009A72D4">
                      <w:pPr>
                        <w:pStyle w:val="SubjectSub-title"/>
                      </w:pPr>
                      <w:r w:rsidRPr="008313E0">
                        <w:rPr>
                          <w:color w:val="231F20"/>
                          <w:u w:color="808080" w:themeColor="background1" w:themeShade="80"/>
                        </w:rPr>
                        <w:tab/>
                      </w:r>
                      <w:r w:rsidR="009A72D4">
                        <w:t>Document Version: 1.</w:t>
                      </w:r>
                      <w:r w:rsidR="00282F03">
                        <w:t>0</w:t>
                      </w:r>
                      <w:r w:rsidR="009A72D4">
                        <w:t xml:space="preserve">  </w:t>
                      </w:r>
                      <w:r w:rsidR="00285FF3">
                        <w:br/>
                      </w:r>
                      <w:r w:rsidR="009A72D4">
                        <w:t xml:space="preserve">Published:  </w:t>
                      </w:r>
                      <w:sdt>
                        <w:sdtPr>
                          <w:alias w:val="Keywords"/>
                          <w:tag w:val=""/>
                          <w:id w:val="922452189"/>
                          <w:placeholder>
                            <w:docPart w:val="F920666352004D0C96A1A5E64A3C244C"/>
                          </w:placeholder>
                          <w:dataBinding w:prefixMappings="xmlns:ns0='http://purl.org/dc/elements/1.1/' xmlns:ns1='http://schemas.openxmlformats.org/package/2006/metadata/core-properties' " w:xpath="/ns1:coreProperties[1]/ns1:keywords[1]" w:storeItemID="{6C3C8BC8-F283-45AE-878A-BAB7291924A1}"/>
                          <w:text/>
                        </w:sdtPr>
                        <w:sdtContent>
                          <w:r w:rsidR="004D2AAA">
                            <w:t xml:space="preserve">November </w:t>
                          </w:r>
                          <w:r w:rsidR="006472EE">
                            <w:t>11</w:t>
                          </w:r>
                          <w:r w:rsidR="004D2AAA">
                            <w:t>, 2022</w:t>
                          </w:r>
                        </w:sdtContent>
                      </w:sdt>
                    </w:p>
                    <w:p w14:paraId="7E7F3766" w14:textId="77777777" w:rsidR="008A392B" w:rsidRPr="008313E0" w:rsidRDefault="008A392B" w:rsidP="005E4E69">
                      <w:pPr>
                        <w:pStyle w:val="CoverDetails"/>
                      </w:pPr>
                    </w:p>
                  </w:txbxContent>
                </v:textbox>
              </v:shape>
            </w:pict>
          </mc:Fallback>
        </mc:AlternateContent>
      </w:r>
    </w:p>
    <w:p w14:paraId="7DBEC3D4" w14:textId="77777777" w:rsidR="008A392B" w:rsidRDefault="008A392B" w:rsidP="00804516">
      <w:pPr>
        <w:spacing w:after="0"/>
        <w:jc w:val="right"/>
      </w:pPr>
    </w:p>
    <w:p w14:paraId="1A6BA37D" w14:textId="77777777" w:rsidR="008A392B" w:rsidRDefault="008A392B" w:rsidP="00804516">
      <w:pPr>
        <w:spacing w:after="0"/>
        <w:jc w:val="right"/>
      </w:pPr>
    </w:p>
    <w:p w14:paraId="2E6BB579" w14:textId="77777777" w:rsidR="008A392B" w:rsidRDefault="008A392B" w:rsidP="00804516">
      <w:pPr>
        <w:spacing w:after="0"/>
        <w:jc w:val="right"/>
      </w:pPr>
    </w:p>
    <w:p w14:paraId="751DAC3C" w14:textId="77777777" w:rsidR="008A392B" w:rsidRDefault="008A392B" w:rsidP="00804516">
      <w:pPr>
        <w:spacing w:after="0"/>
        <w:jc w:val="right"/>
      </w:pPr>
    </w:p>
    <w:p w14:paraId="0E656C5E" w14:textId="77777777" w:rsidR="008A392B" w:rsidRDefault="008A392B" w:rsidP="00804516">
      <w:pPr>
        <w:spacing w:after="0"/>
        <w:jc w:val="right"/>
      </w:pPr>
    </w:p>
    <w:p w14:paraId="63FAFB48" w14:textId="77777777" w:rsidR="008A392B" w:rsidRDefault="008A392B" w:rsidP="00804516">
      <w:pPr>
        <w:spacing w:after="0"/>
        <w:jc w:val="right"/>
      </w:pPr>
    </w:p>
    <w:p w14:paraId="2E86EEA5" w14:textId="77777777" w:rsidR="008A392B" w:rsidRDefault="008A392B" w:rsidP="00804516">
      <w:pPr>
        <w:spacing w:after="0"/>
        <w:jc w:val="right"/>
      </w:pPr>
    </w:p>
    <w:p w14:paraId="097E0297" w14:textId="77777777" w:rsidR="003176F6" w:rsidRDefault="003176F6" w:rsidP="003176F6">
      <w:pPr>
        <w:spacing w:after="0"/>
        <w:jc w:val="right"/>
      </w:pPr>
    </w:p>
    <w:p w14:paraId="42361BBE" w14:textId="77777777" w:rsidR="003176F6" w:rsidRDefault="003176F6" w:rsidP="003176F6">
      <w:pPr>
        <w:spacing w:after="0"/>
        <w:jc w:val="right"/>
      </w:pPr>
    </w:p>
    <w:p w14:paraId="30D32D67" w14:textId="77777777" w:rsidR="003176F6" w:rsidRDefault="003176F6" w:rsidP="003176F6">
      <w:pPr>
        <w:spacing w:after="0"/>
        <w:jc w:val="right"/>
      </w:pPr>
    </w:p>
    <w:p w14:paraId="3081990B" w14:textId="77777777" w:rsidR="003176F6" w:rsidRDefault="003176F6" w:rsidP="003176F6">
      <w:pPr>
        <w:spacing w:after="0"/>
        <w:jc w:val="right"/>
      </w:pPr>
    </w:p>
    <w:p w14:paraId="76D8FF8D" w14:textId="77777777" w:rsidR="006B3EC9" w:rsidRDefault="0052508A" w:rsidP="003176F6">
      <w:pPr>
        <w:spacing w:after="0"/>
        <w:sectPr w:rsidR="006B3EC9" w:rsidSect="0052508A">
          <w:pgSz w:w="12240" w:h="15840"/>
          <w:pgMar w:top="720" w:right="720" w:bottom="450" w:left="720" w:header="720" w:footer="720" w:gutter="0"/>
          <w:cols w:space="720"/>
          <w:docGrid w:linePitch="360"/>
        </w:sectPr>
      </w:pPr>
      <w:r>
        <w:rPr>
          <w:rFonts w:ascii="Open Sans" w:eastAsia="Open Sans" w:hAnsi="Open Sans" w:cs="Open Sans"/>
          <w:noProof/>
          <w:sz w:val="20"/>
          <w:szCs w:val="20"/>
        </w:rPr>
        <mc:AlternateContent>
          <mc:Choice Requires="wps">
            <w:drawing>
              <wp:anchor distT="0" distB="0" distL="114300" distR="114300" simplePos="0" relativeHeight="251661312" behindDoc="0" locked="0" layoutInCell="1" allowOverlap="1" wp14:anchorId="1BB76DAB" wp14:editId="66F6EEEB">
                <wp:simplePos x="0" y="0"/>
                <wp:positionH relativeFrom="column">
                  <wp:posOffset>47625</wp:posOffset>
                </wp:positionH>
                <wp:positionV relativeFrom="page">
                  <wp:posOffset>9144000</wp:posOffset>
                </wp:positionV>
                <wp:extent cx="6775704" cy="576072"/>
                <wp:effectExtent l="0" t="0" r="6350" b="0"/>
                <wp:wrapNone/>
                <wp:docPr id="3"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704" cy="576072"/>
                        </a:xfrm>
                        <a:prstGeom prst="rect">
                          <a:avLst/>
                        </a:prstGeom>
                        <a:solidFill>
                          <a:srgbClr val="0687C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1DD03E" w14:textId="77777777" w:rsidR="0052508A" w:rsidRPr="00B77696" w:rsidRDefault="00B77696" w:rsidP="00646A81">
                            <w:pPr>
                              <w:pStyle w:val="WebAddress"/>
                              <w:rPr>
                                <w:rFonts w:eastAsia="Officina Sans ITC TT" w:cs="Officina Sans ITC TT"/>
                                <w:szCs w:val="26"/>
                              </w:rPr>
                            </w:pPr>
                            <w:r>
                              <w:t>INSURANCETECHNOLOGIES.COM</w:t>
                            </w:r>
                          </w:p>
                        </w:txbxContent>
                      </wps:txbx>
                      <wps:bodyPr rot="0" vert="horz" wrap="square" lIns="0" tIns="9144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BB76DAB" id="Text Box 229" o:spid="_x0000_s1028" type="#_x0000_t202" style="position:absolute;margin-left:3.75pt;margin-top:10in;width:533.5pt;height:4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" fillcolor="#0687c5" stroked="f">
                <v:textbox inset="0,7.2pt,0,0">
                  <w:txbxContent>
                    <w:p w14:paraId="6D1DD03E" w14:textId="77777777" w:rsidR="0052508A" w:rsidRPr="00B77696" w:rsidRDefault="00B77696" w:rsidP="00646A81">
                      <w:pPr>
                        <w:pStyle w:val="WebAddress"/>
                        <w:rPr>
                          <w:rFonts w:eastAsia="Officina Sans ITC TT" w:cs="Officina Sans ITC TT"/>
                          <w:szCs w:val="26"/>
                        </w:rPr>
                      </w:pPr>
                      <w:r>
                        <w:t>INSURANCETECHNOLOGIES.COM</w:t>
                      </w:r>
                    </w:p>
                  </w:txbxContent>
                </v:textbox>
                <w10:wrap anchory="page"/>
              </v:shape>
            </w:pict>
          </mc:Fallback>
        </mc:AlternateContent>
      </w:r>
    </w:p>
    <w:p w14:paraId="7DD0CC24" w14:textId="77777777" w:rsidR="00A259CD" w:rsidRPr="0032715C" w:rsidRDefault="00A259CD" w:rsidP="00A259CD">
      <w:pPr>
        <w:pStyle w:val="Subtitle"/>
        <w:spacing w:before="240" w:after="60" w:line="259" w:lineRule="auto"/>
        <w:jc w:val="right"/>
        <w:rPr>
          <w:rFonts w:ascii="Calibri" w:hAnsi="Calibri" w:cs="Calibri"/>
          <w:b/>
          <w:i w:val="0"/>
          <w:color w:val="auto"/>
          <w:sz w:val="28"/>
          <w:szCs w:val="28"/>
        </w:rPr>
      </w:pPr>
      <w:bookmarkStart w:id="1" w:name="_Toc295724518"/>
      <w:bookmarkStart w:id="2" w:name="_Toc295820588"/>
      <w:r w:rsidRPr="0032715C">
        <w:rPr>
          <w:rFonts w:ascii="Calibri" w:hAnsi="Calibri" w:cs="Calibri"/>
          <w:b/>
          <w:i w:val="0"/>
          <w:color w:val="auto"/>
          <w:sz w:val="28"/>
          <w:szCs w:val="28"/>
        </w:rPr>
        <w:lastRenderedPageBreak/>
        <w:t>Insurance Technologies, LLC</w:t>
      </w:r>
    </w:p>
    <w:p w14:paraId="4E346E19" w14:textId="53762DE3" w:rsidR="00A259CD" w:rsidRPr="008940FB" w:rsidRDefault="00A259CD" w:rsidP="00A259CD">
      <w:pPr>
        <w:jc w:val="both"/>
      </w:pPr>
      <w:bookmarkStart w:id="3" w:name="O_26612"/>
      <w:bookmarkEnd w:id="3"/>
      <w:r w:rsidRPr="008940FB">
        <w:t xml:space="preserve">Copyright © </w:t>
      </w:r>
      <w:r>
        <w:t>20</w:t>
      </w:r>
      <w:r w:rsidR="00477891">
        <w:t>2</w:t>
      </w:r>
      <w:r w:rsidR="007C0225">
        <w:t>2</w:t>
      </w:r>
      <w:r w:rsidRPr="008940FB">
        <w:t xml:space="preserve"> Insurance Technologies, LLC, </w:t>
      </w:r>
      <w:r>
        <w:t>a</w:t>
      </w:r>
      <w:r w:rsidRPr="008940FB">
        <w:t>ll rights reserved.</w:t>
      </w:r>
      <w:r w:rsidR="00CE4F59">
        <w:fldChar w:fldCharType="begin"/>
      </w:r>
      <w:r w:rsidR="00CE4F59">
        <w:instrText xml:space="preserve"> DOCPROPERTY  Manager  \* MERGEFORMAT </w:instrText>
      </w:r>
      <w:r w:rsidR="00CE4F59">
        <w:fldChar w:fldCharType="end"/>
      </w:r>
    </w:p>
    <w:p w14:paraId="4C709A03" w14:textId="77777777" w:rsidR="00A259CD" w:rsidRDefault="00A259CD" w:rsidP="00A259CD">
      <w:pPr>
        <w:jc w:val="both"/>
      </w:pPr>
      <w:r w:rsidRPr="008940FB">
        <w:t>Insurance Technologies</w:t>
      </w:r>
      <w:r>
        <w:t>,</w:t>
      </w:r>
      <w:r w:rsidRPr="008940FB">
        <w:t xml:space="preserve"> Fo</w:t>
      </w:r>
      <w:r w:rsidRPr="00ED2DB5">
        <w:rPr>
          <w:rStyle w:val="Emphasis"/>
          <w:i w:val="0"/>
        </w:rPr>
        <w:t>re</w:t>
      </w:r>
      <w:r w:rsidRPr="008940FB">
        <w:t>Sight</w:t>
      </w:r>
      <w:r w:rsidRPr="0032715C">
        <w:rPr>
          <w:sz w:val="32"/>
          <w:szCs w:val="32"/>
        </w:rPr>
        <w:t>®</w:t>
      </w:r>
      <w:r w:rsidRPr="008940FB">
        <w:t xml:space="preserve"> and FireLight</w:t>
      </w:r>
      <w:r w:rsidRPr="0032715C">
        <w:rPr>
          <w:sz w:val="32"/>
          <w:szCs w:val="32"/>
        </w:rPr>
        <w:t>®</w:t>
      </w:r>
      <w:r w:rsidRPr="008940FB">
        <w:t xml:space="preserve"> are </w:t>
      </w:r>
      <w:r>
        <w:t xml:space="preserve">registered or unregistered </w:t>
      </w:r>
      <w:r w:rsidRPr="008940FB">
        <w:t>trademarks of Insurance Technologies, LLC (IT) in the USA and</w:t>
      </w:r>
      <w:r>
        <w:t>/or</w:t>
      </w:r>
      <w:r w:rsidRPr="008940FB">
        <w:t xml:space="preserve"> other countries.</w:t>
      </w:r>
    </w:p>
    <w:p w14:paraId="16D13245" w14:textId="77777777" w:rsidR="00A259CD" w:rsidRDefault="00A259CD" w:rsidP="00A259CD">
      <w:pPr>
        <w:pStyle w:val="BodyText"/>
        <w:spacing w:before="0" w:after="160" w:line="259" w:lineRule="auto"/>
        <w:jc w:val="both"/>
        <w:rPr>
          <w:rFonts w:asciiTheme="minorHAnsi" w:eastAsiaTheme="minorHAnsi" w:hAnsiTheme="minorHAnsi" w:cstheme="minorBidi"/>
          <w:color w:val="000000" w:themeColor="text1"/>
          <w:sz w:val="24"/>
          <w:szCs w:val="22"/>
        </w:rPr>
      </w:pPr>
      <w:r w:rsidRPr="00B83466">
        <w:rPr>
          <w:rFonts w:asciiTheme="minorHAnsi" w:eastAsiaTheme="minorHAnsi" w:hAnsiTheme="minorHAnsi" w:cstheme="minorBidi"/>
          <w:color w:val="000000" w:themeColor="text1"/>
          <w:sz w:val="24"/>
          <w:szCs w:val="22"/>
        </w:rPr>
        <w:t xml:space="preserve">ACORD, ACORD ObjX, ACORD OLifE, AL3, ACORD Advantage, ACORD XML, and "Association for Cooperative Operations Research and Development" are </w:t>
      </w:r>
      <w:r>
        <w:rPr>
          <w:rFonts w:asciiTheme="minorHAnsi" w:eastAsiaTheme="minorHAnsi" w:hAnsiTheme="minorHAnsi" w:cstheme="minorBidi"/>
          <w:color w:val="000000" w:themeColor="text1"/>
          <w:sz w:val="24"/>
          <w:szCs w:val="22"/>
        </w:rPr>
        <w:t xml:space="preserve">registered or unregistered </w:t>
      </w:r>
      <w:r w:rsidRPr="00B83466">
        <w:rPr>
          <w:rFonts w:asciiTheme="minorHAnsi" w:eastAsiaTheme="minorHAnsi" w:hAnsiTheme="minorHAnsi" w:cstheme="minorBidi"/>
          <w:color w:val="000000" w:themeColor="text1"/>
          <w:sz w:val="24"/>
          <w:szCs w:val="22"/>
        </w:rPr>
        <w:t>trademarks of ACORD Corporation</w:t>
      </w:r>
      <w:r>
        <w:rPr>
          <w:rFonts w:asciiTheme="minorHAnsi" w:eastAsiaTheme="minorHAnsi" w:hAnsiTheme="minorHAnsi" w:cstheme="minorBidi"/>
          <w:color w:val="000000" w:themeColor="text1"/>
          <w:sz w:val="24"/>
          <w:szCs w:val="22"/>
        </w:rPr>
        <w:t xml:space="preserve"> in the USA and/or other countries</w:t>
      </w:r>
      <w:r w:rsidRPr="00B83466">
        <w:rPr>
          <w:rFonts w:asciiTheme="minorHAnsi" w:eastAsiaTheme="minorHAnsi" w:hAnsiTheme="minorHAnsi" w:cstheme="minorBidi"/>
          <w:color w:val="000000" w:themeColor="text1"/>
          <w:sz w:val="24"/>
          <w:szCs w:val="22"/>
        </w:rPr>
        <w:t>.</w:t>
      </w:r>
    </w:p>
    <w:p w14:paraId="728237FC" w14:textId="77777777" w:rsidR="00A259CD" w:rsidRDefault="00A259CD" w:rsidP="00A259CD">
      <w:pPr>
        <w:jc w:val="both"/>
      </w:pPr>
      <w:r w:rsidRPr="008940FB">
        <w:t xml:space="preserve">Microsoft, Microsoft SQL Server, Microsoft Internet Information Server, Windows, and other Microsoft </w:t>
      </w:r>
      <w:r>
        <w:t>names and logos</w:t>
      </w:r>
      <w:r w:rsidRPr="008940FB">
        <w:t xml:space="preserve"> are either registered </w:t>
      </w:r>
      <w:r>
        <w:t xml:space="preserve">or unregistered </w:t>
      </w:r>
      <w:r w:rsidRPr="008940FB">
        <w:t xml:space="preserve">trademarks of Microsoft Corporation in the U.S.A. and/or other countries. </w:t>
      </w:r>
    </w:p>
    <w:p w14:paraId="08AAC439" w14:textId="77777777" w:rsidR="00A259CD" w:rsidRDefault="00A259CD" w:rsidP="00A259CD">
      <w:pPr>
        <w:jc w:val="both"/>
      </w:pPr>
      <w:r w:rsidRPr="008940FB">
        <w:t>All other trademarks are the property of their respective owners.</w:t>
      </w:r>
    </w:p>
    <w:p w14:paraId="1A3673FC" w14:textId="77777777" w:rsidR="00A259CD" w:rsidRDefault="00A259CD" w:rsidP="00A259CD">
      <w:pPr>
        <w:jc w:val="both"/>
      </w:pPr>
      <w:r w:rsidRPr="008940FB">
        <w:t xml:space="preserve">The information contained in this document </w:t>
      </w:r>
      <w:r>
        <w:t>is current</w:t>
      </w:r>
      <w:r w:rsidRPr="008940FB">
        <w:t xml:space="preserve"> as of the date of the publication. Because Insurance Technologies, LLC must respond to changing market conditions and technology advances, Insurance Technologies, LLC cannot guarantee the accuracy of any information presented after the date of publication.</w:t>
      </w:r>
    </w:p>
    <w:p w14:paraId="360C43A5" w14:textId="77777777" w:rsidR="00A259CD" w:rsidRPr="008940FB" w:rsidRDefault="00A259CD" w:rsidP="00A259CD">
      <w:pPr>
        <w:jc w:val="both"/>
      </w:pPr>
      <w:r w:rsidRPr="008940FB">
        <w:t>INSURANCE TECHNOLOGIES, LLC MAKES NO WARRANTIES, EXPRESSED OR IMPLIED, IN THIS DOCUMENT</w:t>
      </w:r>
      <w:r>
        <w:t xml:space="preserve"> AND HEREBY DISCLAIMS ANY AND ALL SUCH WARRANTIES</w:t>
      </w:r>
      <w:r w:rsidRPr="008940FB">
        <w:t>.</w:t>
      </w:r>
    </w:p>
    <w:p w14:paraId="0F8BD428" w14:textId="77777777" w:rsidR="00A259CD" w:rsidRPr="008940FB" w:rsidRDefault="00A259CD" w:rsidP="00A259CD">
      <w:pPr>
        <w:jc w:val="both"/>
      </w:pPr>
      <w:r w:rsidRPr="008940FB">
        <w:t xml:space="preserve">The material contained in this document is considered confidential and the intellectual property of Insurance Technologies, LLC. The recipient is given access to this material on the condition that the recipient (1) will keep the information confidential at all times, and (2) will not copy or modify or share the materials, except as expressly authorized by Insurance Technologies, LLC. The recipient should limit its disclosure of the information and materials </w:t>
      </w:r>
      <w:r>
        <w:t xml:space="preserve">only </w:t>
      </w:r>
      <w:r w:rsidRPr="008940FB">
        <w:t xml:space="preserve">to </w:t>
      </w:r>
      <w:r>
        <w:t xml:space="preserve">its </w:t>
      </w:r>
      <w:r w:rsidRPr="008940FB">
        <w:t xml:space="preserve">employees </w:t>
      </w:r>
      <w:r>
        <w:t>who have a clear business purpose and need</w:t>
      </w:r>
      <w:r w:rsidRPr="008940FB">
        <w:t xml:space="preserve"> to receive such information and materials</w:t>
      </w:r>
      <w:r>
        <w:t xml:space="preserve"> and who are bound by confidentiality obligations to the recipient that are at least as protective of such information and materials as those contained herein.</w:t>
      </w:r>
    </w:p>
    <w:p w14:paraId="0256B363" w14:textId="77777777" w:rsidR="00A259CD" w:rsidRPr="008940FB" w:rsidRDefault="00A259CD" w:rsidP="00A259CD">
      <w:pPr>
        <w:spacing w:before="240" w:after="60"/>
        <w:jc w:val="right"/>
      </w:pPr>
      <w:r w:rsidRPr="008940FB">
        <w:rPr>
          <w:rStyle w:val="Bold"/>
        </w:rPr>
        <w:t>Insurance Technologies, LLC</w:t>
      </w:r>
      <w:r w:rsidRPr="008940FB">
        <w:br/>
        <w:t>Two South Cascade Avenue</w:t>
      </w:r>
      <w:r w:rsidRPr="008940FB">
        <w:br/>
        <w:t>Colorado Springs, CO 80903</w:t>
      </w:r>
      <w:r w:rsidRPr="008940FB">
        <w:br/>
        <w:t>USA</w:t>
      </w:r>
      <w:r w:rsidRPr="008940FB">
        <w:br/>
        <w:t xml:space="preserve"> Phone: 719.442.6400</w:t>
      </w:r>
      <w:r w:rsidRPr="008940FB">
        <w:br/>
        <w:t>FAX: 719.442.0600</w:t>
      </w:r>
    </w:p>
    <w:p w14:paraId="532CA0ED" w14:textId="77777777" w:rsidR="00A259CD" w:rsidRPr="00B83466" w:rsidRDefault="00A259CD" w:rsidP="00A259CD">
      <w:pPr>
        <w:jc w:val="right"/>
      </w:pPr>
      <w:r w:rsidRPr="008940FB">
        <w:t>Internet E-Mail</w:t>
      </w:r>
      <w:r>
        <w:t>:</w:t>
      </w:r>
      <w:r w:rsidRPr="0044662F">
        <w:t xml:space="preserve">  </w:t>
      </w:r>
      <w:hyperlink r:id="rId9" w:history="1">
        <w:r w:rsidRPr="0044662F">
          <w:rPr>
            <w:rStyle w:val="Hyperlink"/>
          </w:rPr>
          <w:t>info@insurancetechnologies.com</w:t>
        </w:r>
      </w:hyperlink>
      <w:bookmarkStart w:id="4" w:name="H_2748"/>
      <w:bookmarkEnd w:id="4"/>
      <w:r w:rsidRPr="008940FB">
        <w:br/>
        <w:t xml:space="preserve">Website: </w:t>
      </w:r>
      <w:hyperlink r:id="rId10" w:history="1">
        <w:r w:rsidRPr="0044662F">
          <w:rPr>
            <w:rStyle w:val="Hyperlink"/>
          </w:rPr>
          <w:t>http://www.insurancetechnologies.com</w:t>
        </w:r>
      </w:hyperlink>
      <w:bookmarkStart w:id="5" w:name="H_989"/>
      <w:bookmarkEnd w:id="5"/>
    </w:p>
    <w:p w14:paraId="72267445" w14:textId="77777777" w:rsidR="00A259CD" w:rsidRPr="00A259CD" w:rsidRDefault="00A259CD" w:rsidP="00A259CD"/>
    <w:p w14:paraId="4847798C" w14:textId="77777777" w:rsidR="00A259CD" w:rsidRPr="00A259CD" w:rsidRDefault="00A259CD" w:rsidP="00A259CD">
      <w:pPr>
        <w:sectPr w:rsidR="00A259CD" w:rsidRPr="00A259CD" w:rsidSect="00723D37">
          <w:headerReference w:type="default" r:id="rId11"/>
          <w:footerReference w:type="even" r:id="rId12"/>
          <w:footerReference w:type="default" r:id="rId13"/>
          <w:pgSz w:w="12240" w:h="15840"/>
          <w:pgMar w:top="1800" w:right="1080" w:bottom="1267" w:left="1080" w:header="576" w:footer="187" w:gutter="0"/>
          <w:cols w:space="720"/>
          <w:formProt w:val="0"/>
          <w:docGrid w:linePitch="360"/>
        </w:sectPr>
      </w:pPr>
    </w:p>
    <w:sdt>
      <w:sdtPr>
        <w:rPr>
          <w:rFonts w:asciiTheme="minorHAnsi" w:eastAsiaTheme="minorHAnsi" w:hAnsiTheme="minorHAnsi" w:cstheme="minorBidi"/>
          <w:color w:val="000000" w:themeColor="text1"/>
          <w:sz w:val="24"/>
          <w:szCs w:val="22"/>
        </w:rPr>
        <w:id w:val="316162366"/>
        <w:docPartObj>
          <w:docPartGallery w:val="Table of Contents"/>
          <w:docPartUnique/>
        </w:docPartObj>
      </w:sdtPr>
      <w:sdtEndPr>
        <w:rPr>
          <w:b/>
          <w:bCs/>
          <w:noProof/>
        </w:rPr>
      </w:sdtEndPr>
      <w:sdtContent>
        <w:p w14:paraId="790EBAB6" w14:textId="77777777" w:rsidR="0013043B" w:rsidRPr="0013043B" w:rsidRDefault="000E6066">
          <w:pPr>
            <w:pStyle w:val="TOCHeading"/>
            <w:rPr>
              <w:b/>
              <w:color w:val="auto"/>
            </w:rPr>
          </w:pPr>
          <w:r>
            <w:rPr>
              <w:rFonts w:asciiTheme="minorHAnsi" w:eastAsiaTheme="minorHAnsi" w:hAnsiTheme="minorHAnsi" w:cstheme="minorBidi"/>
              <w:b/>
              <w:color w:val="000000" w:themeColor="text1"/>
              <w:sz w:val="36"/>
              <w:szCs w:val="36"/>
            </w:rPr>
            <w:t>Table of Contents</w:t>
          </w:r>
        </w:p>
        <w:p w14:paraId="49AF2612" w14:textId="31E12B68" w:rsidR="004D2AAA" w:rsidRDefault="0013043B">
          <w:pPr>
            <w:pStyle w:val="TOC1"/>
            <w:tabs>
              <w:tab w:val="right" w:leader="dot" w:pos="10070"/>
            </w:tabs>
            <w:rPr>
              <w:noProof/>
            </w:rPr>
          </w:pPr>
          <w:r>
            <w:fldChar w:fldCharType="begin"/>
          </w:r>
          <w:r>
            <w:instrText xml:space="preserve"> TOC \o "1-3" \h \z \u </w:instrText>
          </w:r>
          <w:r>
            <w:fldChar w:fldCharType="separate"/>
          </w:r>
          <w:hyperlink w:anchor="_Toc118900181" w:history="1">
            <w:r w:rsidR="004D2AAA" w:rsidRPr="00A41E46">
              <w:rPr>
                <w:rStyle w:val="Hyperlink"/>
                <w:noProof/>
              </w:rPr>
              <w:t>ExamOne HealthPiQture integration</w:t>
            </w:r>
            <w:r w:rsidR="00E26C3C">
              <w:rPr>
                <w:rStyle w:val="Hyperlink"/>
                <w:noProof/>
              </w:rPr>
              <w:t>…………………………………………………………………………………………………….</w:t>
            </w:r>
            <w:r w:rsidR="004D2AAA">
              <w:rPr>
                <w:noProof/>
                <w:webHidden/>
              </w:rPr>
              <w:fldChar w:fldCharType="begin"/>
            </w:r>
            <w:r w:rsidR="004D2AAA">
              <w:rPr>
                <w:noProof/>
                <w:webHidden/>
              </w:rPr>
              <w:instrText xml:space="preserve"> PAGEREF _Toc118900181 \h </w:instrText>
            </w:r>
            <w:r w:rsidR="004D2AAA">
              <w:rPr>
                <w:noProof/>
                <w:webHidden/>
              </w:rPr>
            </w:r>
            <w:r w:rsidR="004D2AAA">
              <w:rPr>
                <w:noProof/>
                <w:webHidden/>
              </w:rPr>
              <w:fldChar w:fldCharType="separate"/>
            </w:r>
            <w:r w:rsidR="004D2AAA">
              <w:rPr>
                <w:noProof/>
                <w:webHidden/>
              </w:rPr>
              <w:t>4</w:t>
            </w:r>
            <w:r w:rsidR="004D2AAA">
              <w:rPr>
                <w:noProof/>
                <w:webHidden/>
              </w:rPr>
              <w:fldChar w:fldCharType="end"/>
            </w:r>
          </w:hyperlink>
        </w:p>
        <w:p w14:paraId="3490FA1D" w14:textId="09FBCB5C" w:rsidR="003658A9" w:rsidRDefault="003658A9" w:rsidP="003658A9">
          <w:r>
            <w:t xml:space="preserve">1      Setting up </w:t>
          </w:r>
          <w:r w:rsidR="00A579A1">
            <w:t xml:space="preserve">HealthPiQture </w:t>
          </w:r>
          <w:r>
            <w:t>Integration in Admin</w:t>
          </w:r>
          <w:r w:rsidR="00055EAC">
            <w:t xml:space="preserve"> Tool…</w:t>
          </w:r>
          <w:r>
            <w:t>…………………………………………………</w:t>
          </w:r>
          <w:r w:rsidR="00020142">
            <w:t>………………..</w:t>
          </w:r>
          <w:r>
            <w:t xml:space="preserve"> 5</w:t>
          </w:r>
        </w:p>
        <w:p w14:paraId="3FE21518" w14:textId="4A24427C" w:rsidR="003658A9" w:rsidRDefault="003658A9" w:rsidP="003658A9">
          <w:r>
            <w:t xml:space="preserve">    1.1</w:t>
          </w:r>
          <w:r w:rsidR="00E26C3C">
            <w:tab/>
          </w:r>
          <w:r>
            <w:t>Organization Settings……………………………………………………………………………………………………………</w:t>
          </w:r>
          <w:r w:rsidR="0016488F">
            <w:t>…..</w:t>
          </w:r>
          <w:r>
            <w:t>5</w:t>
          </w:r>
        </w:p>
        <w:p w14:paraId="0097C999" w14:textId="3A4110D5" w:rsidR="007152DD" w:rsidRDefault="00020142" w:rsidP="003658A9">
          <w:r>
            <w:t xml:space="preserve">    </w:t>
          </w:r>
          <w:r>
            <w:tab/>
            <w:t xml:space="preserve">1.1.1 </w:t>
          </w:r>
          <w:r>
            <w:tab/>
            <w:t>Third Party Service Configuration for HealthPiQture………………………………………………………5</w:t>
          </w:r>
        </w:p>
        <w:p w14:paraId="6D2F8B2D" w14:textId="7B567DD4" w:rsidR="007152DD" w:rsidRDefault="007152DD" w:rsidP="003658A9">
          <w:r>
            <w:tab/>
          </w:r>
          <w:r>
            <w:tab/>
            <w:t>1.1.1.1 Account Code……………………………………………………………………………………………………..6</w:t>
          </w:r>
        </w:p>
        <w:p w14:paraId="40261558" w14:textId="1F1265C6" w:rsidR="007152DD" w:rsidRDefault="007152DD" w:rsidP="003658A9">
          <w:r>
            <w:tab/>
          </w:r>
          <w:r>
            <w:tab/>
            <w:t>1.1.1.2 Account ID………………………………………………………………………………………………………….6</w:t>
          </w:r>
        </w:p>
        <w:p w14:paraId="1FD71B1F" w14:textId="7FA0E412" w:rsidR="007152DD" w:rsidRDefault="007152DD" w:rsidP="003658A9">
          <w:r>
            <w:tab/>
          </w:r>
          <w:r>
            <w:tab/>
            <w:t>1.1.1.3 Destination ID…………………………………………………………………………………………………….6</w:t>
          </w:r>
        </w:p>
        <w:p w14:paraId="5A5A91FB" w14:textId="776818DD" w:rsidR="007152DD" w:rsidRDefault="007152DD" w:rsidP="003658A9">
          <w:r>
            <w:tab/>
          </w:r>
          <w:r>
            <w:tab/>
            <w:t>1.1.1.4 Password……………………………………………………………………………………………………………6</w:t>
          </w:r>
        </w:p>
        <w:p w14:paraId="6F8ED583" w14:textId="195CA150" w:rsidR="007152DD" w:rsidRDefault="007152DD" w:rsidP="003658A9">
          <w:r>
            <w:tab/>
          </w:r>
          <w:r>
            <w:tab/>
            <w:t>1.1.1.5 Username………………………………………………………………………………………………………….</w:t>
          </w:r>
          <w:r w:rsidR="00E26C3C">
            <w:t>,</w:t>
          </w:r>
          <w:r>
            <w:t>6</w:t>
          </w:r>
        </w:p>
        <w:p w14:paraId="00E3A006" w14:textId="759612D0" w:rsidR="007152DD" w:rsidRDefault="007152DD" w:rsidP="003658A9">
          <w:r>
            <w:tab/>
          </w:r>
          <w:r>
            <w:tab/>
            <w:t>1.1.1.6 WSPass………………………………………………………………………………………………………………</w:t>
          </w:r>
          <w:r w:rsidR="00E26C3C">
            <w:t>.</w:t>
          </w:r>
          <w:r>
            <w:t>6</w:t>
          </w:r>
        </w:p>
        <w:p w14:paraId="25B31EDE" w14:textId="365F002A" w:rsidR="007152DD" w:rsidRDefault="007152DD" w:rsidP="003658A9">
          <w:r>
            <w:tab/>
          </w:r>
          <w:r>
            <w:tab/>
            <w:t>1.1.1.7 WSUser…………………………………………………………………………………………………………….</w:t>
          </w:r>
          <w:r w:rsidR="00E26C3C">
            <w:t>.</w:t>
          </w:r>
          <w:r>
            <w:t>.6</w:t>
          </w:r>
        </w:p>
        <w:p w14:paraId="70F5CD70" w14:textId="0185785F" w:rsidR="003658A9" w:rsidRDefault="007152DD" w:rsidP="003658A9">
          <w:r>
            <w:t xml:space="preserve">    1.2</w:t>
          </w:r>
          <w:r w:rsidR="00E26C3C">
            <w:tab/>
          </w:r>
          <w:r>
            <w:t>Identification of Data Elements Required for HealthPiQture call…………………………………………</w:t>
          </w:r>
          <w:r w:rsidR="00E26C3C">
            <w:t>…</w:t>
          </w:r>
          <w:r>
            <w:t>…</w:t>
          </w:r>
          <w:r w:rsidR="00E26C3C">
            <w:t>.</w:t>
          </w:r>
          <w:r>
            <w:t>8</w:t>
          </w:r>
        </w:p>
        <w:p w14:paraId="24F6240B" w14:textId="3E5F970F" w:rsidR="00E26C3C" w:rsidRDefault="00E26C3C" w:rsidP="003658A9">
          <w:r>
            <w:t xml:space="preserve">    1.3</w:t>
          </w:r>
          <w:r>
            <w:tab/>
            <w:t>HealthPiQture Custom Action Button Configuration………………………………………………………………….9</w:t>
          </w:r>
        </w:p>
        <w:p w14:paraId="7432F2B6" w14:textId="61E818A5" w:rsidR="00E26C3C" w:rsidRDefault="00E26C3C" w:rsidP="003658A9">
          <w:r>
            <w:t xml:space="preserve">    1.4</w:t>
          </w:r>
          <w:r>
            <w:tab/>
            <w:t>Add Data Fields to Receive Response Data from HealthPiQture……………………………………………….11</w:t>
          </w:r>
        </w:p>
        <w:p w14:paraId="20065F44" w14:textId="067F9070" w:rsidR="007A418C" w:rsidRPr="003658A9" w:rsidRDefault="007A418C" w:rsidP="003658A9">
          <w:r>
            <w:t xml:space="preserve">    1.5</w:t>
          </w:r>
          <w:r w:rsidR="0022173E">
            <w:tab/>
          </w:r>
          <w:r>
            <w:t>Data Available Within the Provider……………………………………………………………………………</w:t>
          </w:r>
          <w:r w:rsidR="0016488F">
            <w:t>.</w:t>
          </w:r>
          <w:r>
            <w:t>…………</w:t>
          </w:r>
          <w:r w:rsidR="0016488F">
            <w:t>…</w:t>
          </w:r>
          <w:r>
            <w:t>12</w:t>
          </w:r>
        </w:p>
        <w:p w14:paraId="5388D5D3" w14:textId="10AF6DD9" w:rsidR="007E426A" w:rsidRDefault="0013043B">
          <w:pPr>
            <w:rPr>
              <w:noProof/>
            </w:rPr>
          </w:pPr>
          <w:r>
            <w:rPr>
              <w:b/>
              <w:bCs/>
              <w:noProof/>
            </w:rPr>
            <w:fldChar w:fldCharType="end"/>
          </w:r>
          <w:r w:rsidR="0016488F" w:rsidRPr="0016488F">
            <w:rPr>
              <w:noProof/>
            </w:rPr>
            <w:t>2</w:t>
          </w:r>
          <w:r w:rsidR="00285858">
            <w:rPr>
              <w:noProof/>
            </w:rPr>
            <w:t xml:space="preserve">    ExamOne HealthPiQture Reporting</w:t>
          </w:r>
          <w:r w:rsidR="007E426A">
            <w:rPr>
              <w:noProof/>
            </w:rPr>
            <w:t>…………………………………………………………………………………</w:t>
          </w:r>
          <w:r w:rsidR="0016488F">
            <w:rPr>
              <w:noProof/>
            </w:rPr>
            <w:t>.</w:t>
          </w:r>
          <w:r w:rsidR="007E426A">
            <w:rPr>
              <w:noProof/>
            </w:rPr>
            <w:t>…………….</w:t>
          </w:r>
          <w:r w:rsidR="0016488F">
            <w:rPr>
              <w:noProof/>
            </w:rPr>
            <w:t>13</w:t>
          </w:r>
        </w:p>
        <w:p w14:paraId="12C94313" w14:textId="2939278F" w:rsidR="0016488F" w:rsidRDefault="007E426A">
          <w:pPr>
            <w:rPr>
              <w:noProof/>
            </w:rPr>
          </w:pPr>
          <w:r>
            <w:rPr>
              <w:noProof/>
            </w:rPr>
            <w:t xml:space="preserve">    </w:t>
          </w:r>
          <w:r w:rsidR="0016488F">
            <w:rPr>
              <w:noProof/>
            </w:rPr>
            <w:t>2</w:t>
          </w:r>
          <w:r>
            <w:rPr>
              <w:noProof/>
            </w:rPr>
            <w:t>.</w:t>
          </w:r>
          <w:r w:rsidR="0016488F">
            <w:rPr>
              <w:noProof/>
            </w:rPr>
            <w:t>1</w:t>
          </w:r>
          <w:r w:rsidR="0016488F">
            <w:rPr>
              <w:noProof/>
            </w:rPr>
            <w:tab/>
          </w:r>
          <w:r>
            <w:rPr>
              <w:noProof/>
            </w:rPr>
            <w:t>Examone HealthPiQture Audit History……………………………………………………………………</w:t>
          </w:r>
          <w:r w:rsidR="0016488F">
            <w:rPr>
              <w:noProof/>
            </w:rPr>
            <w:t>…</w:t>
          </w:r>
          <w:r>
            <w:rPr>
              <w:noProof/>
            </w:rPr>
            <w:t>……………..</w:t>
          </w:r>
          <w:r w:rsidR="0016488F">
            <w:rPr>
              <w:noProof/>
            </w:rPr>
            <w:t>13</w:t>
          </w:r>
        </w:p>
        <w:p w14:paraId="760F24CA" w14:textId="23E5B440" w:rsidR="0013043B" w:rsidRDefault="0016488F">
          <w:r>
            <w:rPr>
              <w:noProof/>
            </w:rPr>
            <w:t xml:space="preserve">    2.2</w:t>
          </w:r>
          <w:r>
            <w:rPr>
              <w:noProof/>
            </w:rPr>
            <w:tab/>
            <w:t>ExamOne HealthPiQture Activity Report………………………………………………………………………………….13</w:t>
          </w:r>
          <w:r>
            <w:rPr>
              <w:noProof/>
            </w:rPr>
            <w:tab/>
            <w:t xml:space="preserve">  </w:t>
          </w:r>
          <w:r w:rsidR="00285858">
            <w:rPr>
              <w:noProof/>
            </w:rPr>
            <w:tab/>
          </w:r>
        </w:p>
      </w:sdtContent>
    </w:sdt>
    <w:p w14:paraId="3E036234" w14:textId="77777777" w:rsidR="0013043B" w:rsidRDefault="0013043B" w:rsidP="0013043B"/>
    <w:p w14:paraId="22DB3272" w14:textId="77777777" w:rsidR="0013043B" w:rsidRDefault="0013043B" w:rsidP="0013043B"/>
    <w:p w14:paraId="4E2AF2D0" w14:textId="77777777" w:rsidR="0013043B" w:rsidRDefault="0013043B" w:rsidP="0013043B">
      <w:pPr>
        <w:sectPr w:rsidR="0013043B" w:rsidSect="00723D37">
          <w:pgSz w:w="12240" w:h="15840"/>
          <w:pgMar w:top="1800" w:right="1080" w:bottom="1267" w:left="1080" w:header="576" w:footer="187" w:gutter="0"/>
          <w:cols w:space="720"/>
          <w:formProt w:val="0"/>
          <w:docGrid w:linePitch="360"/>
        </w:sectPr>
      </w:pPr>
    </w:p>
    <w:p w14:paraId="60B206A1" w14:textId="37F9E25F" w:rsidR="00882E7A" w:rsidRDefault="004D2AAA" w:rsidP="004D2AAA">
      <w:pPr>
        <w:pStyle w:val="EpicTitle"/>
      </w:pPr>
      <w:bookmarkStart w:id="6" w:name="_Toc118900181"/>
      <w:r>
        <w:lastRenderedPageBreak/>
        <w:t xml:space="preserve">ExamOne HealthPiQture </w:t>
      </w:r>
      <w:r w:rsidR="003658A9">
        <w:t>I</w:t>
      </w:r>
      <w:r>
        <w:t>ntegration</w:t>
      </w:r>
      <w:bookmarkEnd w:id="6"/>
    </w:p>
    <w:p w14:paraId="4E4D3148" w14:textId="7EEAF522" w:rsidR="004D2AAA" w:rsidRDefault="003658A9" w:rsidP="003E2043">
      <w:pPr>
        <w:jc w:val="both"/>
      </w:pPr>
      <w:r>
        <w:t xml:space="preserve">This integration permits the triggering of </w:t>
      </w:r>
      <w:r w:rsidR="004D2AAA">
        <w:t xml:space="preserve">ExamOne's HealthPiQture tool </w:t>
      </w:r>
      <w:r>
        <w:t xml:space="preserve">which </w:t>
      </w:r>
      <w:r w:rsidR="004D2AAA">
        <w:t>allows for the ordering of a combination of 2 or more of ExamOne's data products in a single request and receive the data in a single, combined report for an individual insured. There are currently three data sources available as part of a HealthPiQture report: ScriptCheck, LabPiQture and Medical Claims.</w:t>
      </w:r>
    </w:p>
    <w:p w14:paraId="188DA626" w14:textId="77777777" w:rsidR="004B4A16" w:rsidRDefault="004D2AAA" w:rsidP="003E2043">
      <w:pPr>
        <w:jc w:val="both"/>
      </w:pPr>
      <w:r>
        <w:t>HealthPiQture provides scoring (Underwriting decision/recommendation) that a carrier can</w:t>
      </w:r>
      <w:r w:rsidR="004B4A16">
        <w:t xml:space="preserve"> use to create rules </w:t>
      </w:r>
      <w:r>
        <w:t>to drive an application down a desi</w:t>
      </w:r>
      <w:r w:rsidR="004B4A16">
        <w:t>gnate</w:t>
      </w:r>
      <w:r>
        <w:t>d path. </w:t>
      </w:r>
      <w:r w:rsidR="004B4A16">
        <w:t xml:space="preserve"> </w:t>
      </w:r>
    </w:p>
    <w:p w14:paraId="6224B055" w14:textId="77777777" w:rsidR="004B4A16" w:rsidRDefault="004B4A16" w:rsidP="004D2AAA">
      <w:r>
        <w:t xml:space="preserve">The four scores that are returned to FireLight:  </w:t>
      </w:r>
    </w:p>
    <w:p w14:paraId="76FBF23E" w14:textId="36A8ECB0" w:rsidR="004B4A16" w:rsidRDefault="004B4A16" w:rsidP="003E2043">
      <w:pPr>
        <w:jc w:val="both"/>
      </w:pPr>
      <w:r w:rsidRPr="004B4A16">
        <w:rPr>
          <w:b/>
          <w:bCs/>
        </w:rPr>
        <w:t>Mortality Score</w:t>
      </w:r>
      <w:r>
        <w:t>:  A numeric score that is equal to the "expected percentage increase in mortality risk (debit count) relative to the age and gender adjusted median (50th percentile) of the population. Currently, the mortality score is based on the following factors from the applicant's information: prescription history, clinical lab testing history and diagnosis history.  Each of these factors also has an individual score.</w:t>
      </w:r>
    </w:p>
    <w:p w14:paraId="049D9231" w14:textId="77777777" w:rsidR="004B4A16" w:rsidRPr="004B4A16" w:rsidRDefault="004B4A16" w:rsidP="004D2AAA">
      <w:pPr>
        <w:rPr>
          <w:b/>
          <w:bCs/>
        </w:rPr>
      </w:pPr>
      <w:r w:rsidRPr="004B4A16">
        <w:rPr>
          <w:b/>
          <w:bCs/>
        </w:rPr>
        <w:t xml:space="preserve">Prescription History Score </w:t>
      </w:r>
    </w:p>
    <w:p w14:paraId="795657B5" w14:textId="77777777" w:rsidR="004B4A16" w:rsidRPr="004B4A16" w:rsidRDefault="004B4A16" w:rsidP="004D2AAA">
      <w:pPr>
        <w:rPr>
          <w:b/>
          <w:bCs/>
        </w:rPr>
      </w:pPr>
      <w:r w:rsidRPr="004B4A16">
        <w:rPr>
          <w:b/>
          <w:bCs/>
        </w:rPr>
        <w:t xml:space="preserve">Lab History Score </w:t>
      </w:r>
    </w:p>
    <w:p w14:paraId="2A0AFD95" w14:textId="648C0596" w:rsidR="004D2AAA" w:rsidRPr="004B4A16" w:rsidRDefault="004B4A16" w:rsidP="004D2AAA">
      <w:pPr>
        <w:rPr>
          <w:b/>
          <w:bCs/>
        </w:rPr>
      </w:pPr>
      <w:r w:rsidRPr="004B4A16">
        <w:rPr>
          <w:b/>
          <w:bCs/>
        </w:rPr>
        <w:t>Medical Claims Score</w:t>
      </w:r>
    </w:p>
    <w:p w14:paraId="10C388C5" w14:textId="77777777" w:rsidR="004D2AAA" w:rsidRDefault="004D2AAA" w:rsidP="004D2AAA"/>
    <w:p w14:paraId="3D5E2DED" w14:textId="77777777" w:rsidR="004D2AAA" w:rsidRDefault="004D2AAA" w:rsidP="004D2AAA">
      <w:r>
        <w:t>Potential Uses for Mortality Score:</w:t>
      </w:r>
    </w:p>
    <w:p w14:paraId="72FD03E2" w14:textId="77777777" w:rsidR="004D2AAA" w:rsidRDefault="004D2AAA" w:rsidP="007C0225">
      <w:pPr>
        <w:pStyle w:val="ListParagraph"/>
        <w:numPr>
          <w:ilvl w:val="0"/>
          <w:numId w:val="17"/>
        </w:numPr>
        <w:pPrChange w:id="7" w:author="Deb Cartwright" w:date="2022-11-11T08:58:00Z">
          <w:pPr/>
        </w:pPrChange>
      </w:pPr>
      <w:r>
        <w:t>Supplement to an existing non-fluid process</w:t>
      </w:r>
    </w:p>
    <w:p w14:paraId="264B9233" w14:textId="77777777" w:rsidR="004D2AAA" w:rsidRDefault="004D2AAA" w:rsidP="007C0225">
      <w:pPr>
        <w:pStyle w:val="ListParagraph"/>
        <w:numPr>
          <w:ilvl w:val="0"/>
          <w:numId w:val="17"/>
        </w:numPr>
        <w:pPrChange w:id="8" w:author="Deb Cartwright" w:date="2022-11-11T08:58:00Z">
          <w:pPr/>
        </w:pPrChange>
      </w:pPr>
      <w:r>
        <w:t>Additional tool within a fully underwritten process</w:t>
      </w:r>
    </w:p>
    <w:p w14:paraId="434F9320" w14:textId="006FB86A" w:rsidR="004D2AAA" w:rsidRDefault="004D2AAA" w:rsidP="007C0225">
      <w:pPr>
        <w:pStyle w:val="ListParagraph"/>
        <w:numPr>
          <w:ilvl w:val="0"/>
          <w:numId w:val="17"/>
        </w:numPr>
        <w:pPrChange w:id="9" w:author="Deb Cartwright" w:date="2022-11-11T08:58:00Z">
          <w:pPr/>
        </w:pPrChange>
      </w:pPr>
      <w:r>
        <w:t>A triage tool</w:t>
      </w:r>
      <w:r w:rsidR="004B4A16">
        <w:t>.</w:t>
      </w:r>
    </w:p>
    <w:p w14:paraId="56D5CE14" w14:textId="7BC2BE65" w:rsidR="004D2AAA" w:rsidRDefault="004D2AAA" w:rsidP="007C0225">
      <w:pPr>
        <w:pStyle w:val="ListParagraph"/>
        <w:numPr>
          <w:ilvl w:val="0"/>
          <w:numId w:val="17"/>
        </w:numPr>
        <w:pPrChange w:id="10" w:author="Deb Cartwright" w:date="2022-11-11T08:58:00Z">
          <w:pPr/>
        </w:pPrChange>
      </w:pPr>
      <w:r>
        <w:t>A substitute for more time-intensive, traditional underwriting requirements</w:t>
      </w:r>
    </w:p>
    <w:p w14:paraId="790F31BC" w14:textId="56F3E737" w:rsidR="00020142" w:rsidRDefault="00020142" w:rsidP="004D2AAA"/>
    <w:p w14:paraId="65FA14CD" w14:textId="58137E8E" w:rsidR="00020142" w:rsidRPr="00020142" w:rsidRDefault="00020142" w:rsidP="003E2043">
      <w:pPr>
        <w:jc w:val="both"/>
        <w:rPr>
          <w:b/>
          <w:bCs/>
        </w:rPr>
      </w:pPr>
      <w:r w:rsidRPr="00020142">
        <w:rPr>
          <w:b/>
          <w:bCs/>
        </w:rPr>
        <w:t>ExamOne HealthPiQture does produce a PDF document that provides the details for all scores as well as the underlying data that generated these results (scores).  ExamOne will send that PDF directly to the carrier and will not return that document into FireLight.</w:t>
      </w:r>
    </w:p>
    <w:p w14:paraId="1147E79B" w14:textId="722CB6E0" w:rsidR="003D39E2" w:rsidRDefault="003D39E2">
      <w:r>
        <w:br w:type="page"/>
      </w:r>
    </w:p>
    <w:p w14:paraId="2DE8EE96" w14:textId="4E0D33FD" w:rsidR="00137662" w:rsidRPr="003409EB" w:rsidRDefault="003409EB" w:rsidP="00993A5B">
      <w:pPr>
        <w:pStyle w:val="EpicTitle"/>
      </w:pPr>
      <w:r w:rsidRPr="003409EB">
        <w:lastRenderedPageBreak/>
        <w:t>ExamOne Services Setup</w:t>
      </w:r>
    </w:p>
    <w:p w14:paraId="6B905610" w14:textId="56CC3FB3" w:rsidR="003409EB" w:rsidRDefault="003409EB" w:rsidP="003E2043">
      <w:pPr>
        <w:jc w:val="both"/>
      </w:pPr>
      <w:r>
        <w:t>To use the ExamOne HealthPiQture service, contracting needs to be established between your organization and ExamOne. Please reach out to ExamOne to start this process.</w:t>
      </w:r>
    </w:p>
    <w:p w14:paraId="6A721B1D" w14:textId="1999EBC7" w:rsidR="004D2AAA" w:rsidRDefault="00055EAC" w:rsidP="004D2AAA">
      <w:pPr>
        <w:pStyle w:val="Heading1"/>
      </w:pPr>
      <w:bookmarkStart w:id="11" w:name="_Toc118900185"/>
      <w:r>
        <w:t xml:space="preserve">Setting up </w:t>
      </w:r>
      <w:r w:rsidR="004D2AAA">
        <w:t>HealthPiQture</w:t>
      </w:r>
      <w:bookmarkEnd w:id="11"/>
      <w:r w:rsidR="00137662">
        <w:t xml:space="preserve"> Integration in Admin Tool</w:t>
      </w:r>
    </w:p>
    <w:p w14:paraId="1CFAF90C" w14:textId="09A0398D" w:rsidR="003409EB" w:rsidRDefault="003409EB" w:rsidP="003409EB">
      <w:r>
        <w:t>There are several steps necessary to setup the ExamOne HealthPiQture integration in FireLight.</w:t>
      </w:r>
    </w:p>
    <w:p w14:paraId="1A30A5D2" w14:textId="57563797" w:rsidR="003409EB" w:rsidRPr="003409EB" w:rsidRDefault="003409EB" w:rsidP="003409EB">
      <w:pPr>
        <w:pStyle w:val="Heading2"/>
        <w:divId w:val="613250077"/>
        <w:rPr>
          <w:rStyle w:val="record-title"/>
          <w:rFonts w:eastAsia="Times New Roman"/>
          <w:szCs w:val="28"/>
        </w:rPr>
      </w:pPr>
      <w:r w:rsidRPr="003409EB">
        <w:rPr>
          <w:rStyle w:val="record-title"/>
          <w:rFonts w:eastAsia="Times New Roman"/>
          <w:szCs w:val="28"/>
        </w:rPr>
        <w:t>Organization Settings</w:t>
      </w:r>
    </w:p>
    <w:p w14:paraId="1EDA16B1" w14:textId="3494B7DD" w:rsidR="004D2AAA" w:rsidRDefault="004D2AAA" w:rsidP="003E2043">
      <w:pPr>
        <w:jc w:val="both"/>
        <w:divId w:val="613250077"/>
        <w:rPr>
          <w:rStyle w:val="record-title"/>
          <w:rFonts w:eastAsia="Times New Roman"/>
        </w:rPr>
      </w:pPr>
      <w:r>
        <w:rPr>
          <w:rStyle w:val="record-title"/>
          <w:rFonts w:eastAsia="Times New Roman"/>
          <w:b/>
          <w:bCs/>
          <w:i/>
          <w:iCs/>
        </w:rPr>
        <w:t> </w:t>
      </w:r>
      <w:r w:rsidR="003409EB">
        <w:rPr>
          <w:rStyle w:val="record-title"/>
          <w:rFonts w:eastAsia="Times New Roman"/>
        </w:rPr>
        <w:t>In Organization Configuration on the Organization Settings page, Admin Tab; set up the ExamOne HealthPiQture credentials. ExamOne will supply the configuration names and values.</w:t>
      </w:r>
    </w:p>
    <w:p w14:paraId="485E5647" w14:textId="4DECF0A4" w:rsidR="003409EB" w:rsidRDefault="00485794" w:rsidP="004D2AAA">
      <w:pPr>
        <w:divId w:val="613250077"/>
        <w:rPr>
          <w:szCs w:val="24"/>
        </w:rPr>
      </w:pPr>
      <w:r w:rsidRPr="00735508">
        <w:rPr>
          <w:noProof/>
        </w:rPr>
        <w:drawing>
          <wp:inline distT="0" distB="0" distL="0" distR="0" wp14:anchorId="7424A043" wp14:editId="3BC31219">
            <wp:extent cx="6039693" cy="2943636"/>
            <wp:effectExtent l="19050" t="19050" r="18415" b="28575"/>
            <wp:docPr id="41" name="Picture 4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 application&#10;&#10;Description automatically generated"/>
                    <pic:cNvPicPr/>
                  </pic:nvPicPr>
                  <pic:blipFill>
                    <a:blip r:embed="rId14"/>
                    <a:stretch>
                      <a:fillRect/>
                    </a:stretch>
                  </pic:blipFill>
                  <pic:spPr>
                    <a:xfrm>
                      <a:off x="0" y="0"/>
                      <a:ext cx="6039693" cy="2943636"/>
                    </a:xfrm>
                    <a:prstGeom prst="rect">
                      <a:avLst/>
                    </a:prstGeom>
                    <a:ln>
                      <a:solidFill>
                        <a:schemeClr val="accent1"/>
                      </a:solidFill>
                    </a:ln>
                  </pic:spPr>
                </pic:pic>
              </a:graphicData>
            </a:graphic>
          </wp:inline>
        </w:drawing>
      </w:r>
    </w:p>
    <w:p w14:paraId="15D89FE5" w14:textId="77777777" w:rsidR="00993A5B" w:rsidRDefault="00993A5B" w:rsidP="004D2AAA">
      <w:pPr>
        <w:divId w:val="613250077"/>
        <w:rPr>
          <w:szCs w:val="24"/>
        </w:rPr>
      </w:pPr>
    </w:p>
    <w:p w14:paraId="4F8929FB" w14:textId="516F2E4A" w:rsidR="00485794" w:rsidRDefault="00485794" w:rsidP="00485794">
      <w:pPr>
        <w:pStyle w:val="Heading3"/>
        <w:divId w:val="613250077"/>
      </w:pPr>
      <w:r>
        <w:t xml:space="preserve">Third Party Service Configuration for </w:t>
      </w:r>
      <w:r w:rsidR="00E52634">
        <w:t>HealthPiQture</w:t>
      </w:r>
      <w:r>
        <w:t xml:space="preserve"> </w:t>
      </w:r>
    </w:p>
    <w:p w14:paraId="3B54E583" w14:textId="1C18637C" w:rsidR="00485794" w:rsidRDefault="00485794" w:rsidP="003E2043">
      <w:pPr>
        <w:jc w:val="both"/>
        <w:divId w:val="613250077"/>
      </w:pPr>
      <w:r>
        <w:t xml:space="preserve">On the Add New Link at the top of the page. Enter the ExamOne </w:t>
      </w:r>
      <w:r w:rsidR="00E52634">
        <w:t xml:space="preserve">HealthPiQture </w:t>
      </w:r>
      <w:r>
        <w:t>service credentials (configuration IDs and values):</w:t>
      </w:r>
      <w:r w:rsidR="00E52634">
        <w:t xml:space="preserve">  </w:t>
      </w:r>
    </w:p>
    <w:p w14:paraId="549671E6" w14:textId="65F8A482" w:rsidR="00485794" w:rsidRDefault="00485794" w:rsidP="004D2AAA">
      <w:pPr>
        <w:divId w:val="613250077"/>
        <w:rPr>
          <w:szCs w:val="24"/>
        </w:rPr>
      </w:pPr>
      <w:r w:rsidRPr="000C0402">
        <w:rPr>
          <w:noProof/>
        </w:rPr>
        <w:drawing>
          <wp:inline distT="0" distB="0" distL="0" distR="0" wp14:anchorId="4A9948FA" wp14:editId="7F15CA3E">
            <wp:extent cx="6058746" cy="762106"/>
            <wp:effectExtent l="19050" t="19050" r="18415" b="19050"/>
            <wp:docPr id="40" name="Picture 40"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website&#10;&#10;Description automatically generated"/>
                    <pic:cNvPicPr/>
                  </pic:nvPicPr>
                  <pic:blipFill>
                    <a:blip r:embed="rId15"/>
                    <a:stretch>
                      <a:fillRect/>
                    </a:stretch>
                  </pic:blipFill>
                  <pic:spPr>
                    <a:xfrm>
                      <a:off x="0" y="0"/>
                      <a:ext cx="6058746" cy="762106"/>
                    </a:xfrm>
                    <a:prstGeom prst="rect">
                      <a:avLst/>
                    </a:prstGeom>
                    <a:ln>
                      <a:solidFill>
                        <a:schemeClr val="accent1"/>
                      </a:solidFill>
                    </a:ln>
                  </pic:spPr>
                </pic:pic>
              </a:graphicData>
            </a:graphic>
          </wp:inline>
        </w:drawing>
      </w:r>
    </w:p>
    <w:p w14:paraId="1012E216" w14:textId="77777777" w:rsidR="00A2589E" w:rsidRDefault="00A2589E" w:rsidP="004D2AAA">
      <w:pPr>
        <w:divId w:val="613250077"/>
        <w:rPr>
          <w:szCs w:val="24"/>
        </w:rPr>
      </w:pPr>
    </w:p>
    <w:p w14:paraId="0107F925" w14:textId="77777777" w:rsidR="00A2589E" w:rsidRDefault="00A2589E" w:rsidP="004D2AAA">
      <w:pPr>
        <w:divId w:val="613250077"/>
        <w:rPr>
          <w:szCs w:val="24"/>
        </w:rPr>
      </w:pPr>
    </w:p>
    <w:p w14:paraId="0ECBF3DC" w14:textId="3F78314C" w:rsidR="00485794" w:rsidRDefault="00485794" w:rsidP="004D2AAA">
      <w:pPr>
        <w:divId w:val="613250077"/>
        <w:rPr>
          <w:szCs w:val="24"/>
        </w:rPr>
      </w:pPr>
      <w:r>
        <w:rPr>
          <w:szCs w:val="24"/>
        </w:rPr>
        <w:lastRenderedPageBreak/>
        <w:t>1.1.1.1 Account Code</w:t>
      </w:r>
    </w:p>
    <w:p w14:paraId="63F7AC61" w14:textId="5ED46BE3" w:rsidR="00485794" w:rsidRDefault="00485794" w:rsidP="003E2043">
      <w:pPr>
        <w:jc w:val="both"/>
        <w:divId w:val="613250077"/>
      </w:pPr>
      <w:r>
        <w:t xml:space="preserve">Click the </w:t>
      </w:r>
      <w:r w:rsidRPr="00C12993">
        <w:rPr>
          <w:b/>
          <w:bCs/>
        </w:rPr>
        <w:t>Add New</w:t>
      </w:r>
      <w:r>
        <w:t xml:space="preserve"> link at the top of the dialogue box. In </w:t>
      </w:r>
      <w:r w:rsidRPr="00C12993">
        <w:rPr>
          <w:b/>
          <w:bCs/>
        </w:rPr>
        <w:t>Config Name</w:t>
      </w:r>
      <w:r>
        <w:t xml:space="preserve">, type </w:t>
      </w:r>
      <w:r w:rsidRPr="00C12993">
        <w:rPr>
          <w:b/>
          <w:bCs/>
        </w:rPr>
        <w:t>AccountCode</w:t>
      </w:r>
      <w:r>
        <w:t xml:space="preserve">.  In the </w:t>
      </w:r>
      <w:r w:rsidRPr="00C12993">
        <w:rPr>
          <w:b/>
          <w:bCs/>
        </w:rPr>
        <w:t>Config Value</w:t>
      </w:r>
      <w:r>
        <w:t xml:space="preserve">, type the </w:t>
      </w:r>
      <w:r w:rsidRPr="00C12993">
        <w:rPr>
          <w:b/>
          <w:bCs/>
        </w:rPr>
        <w:t>ExamOne Paramedical value</w:t>
      </w:r>
      <w:r w:rsidR="00A2589E">
        <w:t xml:space="preserve"> and in </w:t>
      </w:r>
      <w:r w:rsidR="00A2589E" w:rsidRPr="00C12993">
        <w:rPr>
          <w:b/>
          <w:bCs/>
        </w:rPr>
        <w:t>Config Group</w:t>
      </w:r>
      <w:r w:rsidR="00A2589E">
        <w:t xml:space="preserve">, type </w:t>
      </w:r>
      <w:del w:id="12" w:author="Deb Cartwright" w:date="2022-11-11T09:02:00Z">
        <w:r w:rsidR="00A2589E" w:rsidDel="007C0225">
          <w:delText>in</w:delText>
        </w:r>
      </w:del>
      <w:r w:rsidR="00A2589E">
        <w:t xml:space="preserve"> </w:t>
      </w:r>
      <w:del w:id="13" w:author="Deb Cartwright" w:date="2022-11-11T09:02:00Z">
        <w:r w:rsidR="00A2589E" w:rsidDel="007C0225">
          <w:delText>“</w:delText>
        </w:r>
      </w:del>
      <w:r w:rsidR="00A2589E" w:rsidRPr="00C12993">
        <w:rPr>
          <w:b/>
          <w:bCs/>
        </w:rPr>
        <w:t>HealthPiQture</w:t>
      </w:r>
      <w:del w:id="14" w:author="Deb Cartwright" w:date="2022-11-11T09:02:00Z">
        <w:r w:rsidR="00A2589E" w:rsidDel="007C0225">
          <w:delText>”</w:delText>
        </w:r>
      </w:del>
      <w:r w:rsidR="0040159D">
        <w:t>.</w:t>
      </w:r>
      <w:r w:rsidR="00A2589E">
        <w:t xml:space="preserve"> </w:t>
      </w:r>
      <w:r>
        <w:t xml:space="preserve">In </w:t>
      </w:r>
      <w:r w:rsidRPr="00C12993">
        <w:rPr>
          <w:b/>
          <w:bCs/>
        </w:rPr>
        <w:t>Service Type</w:t>
      </w:r>
      <w:r>
        <w:t xml:space="preserve">, select </w:t>
      </w:r>
      <w:r w:rsidRPr="00C12993">
        <w:rPr>
          <w:b/>
          <w:bCs/>
        </w:rPr>
        <w:t>ExamOne</w:t>
      </w:r>
      <w:r>
        <w:t xml:space="preserve"> and click </w:t>
      </w:r>
      <w:r w:rsidRPr="00C12993">
        <w:rPr>
          <w:b/>
          <w:bCs/>
        </w:rPr>
        <w:t>Add Config</w:t>
      </w:r>
      <w:r>
        <w:t xml:space="preserve"> button.</w:t>
      </w:r>
    </w:p>
    <w:p w14:paraId="6E3358F5" w14:textId="2C783F4A" w:rsidR="00485794" w:rsidRDefault="00A2589E" w:rsidP="004D2AAA">
      <w:pPr>
        <w:divId w:val="613250077"/>
        <w:rPr>
          <w:szCs w:val="24"/>
        </w:rPr>
      </w:pPr>
      <w:r>
        <w:rPr>
          <w:szCs w:val="24"/>
        </w:rPr>
        <w:t>1.1.1.2 Account ID</w:t>
      </w:r>
    </w:p>
    <w:p w14:paraId="1C20C723" w14:textId="77777777" w:rsidR="00A2589E" w:rsidRDefault="00A2589E" w:rsidP="003E2043">
      <w:pPr>
        <w:jc w:val="both"/>
        <w:divId w:val="613250077"/>
      </w:pPr>
      <w:r>
        <w:t xml:space="preserve">Click the </w:t>
      </w:r>
      <w:r w:rsidRPr="00C12993">
        <w:rPr>
          <w:b/>
          <w:bCs/>
        </w:rPr>
        <w:t>Add New</w:t>
      </w:r>
      <w:r>
        <w:t xml:space="preserve"> link at the top of the dialogue box. In </w:t>
      </w:r>
      <w:r w:rsidRPr="00C12993">
        <w:rPr>
          <w:b/>
          <w:bCs/>
        </w:rPr>
        <w:t>Config Name</w:t>
      </w:r>
      <w:r>
        <w:t xml:space="preserve">, type </w:t>
      </w:r>
      <w:r w:rsidRPr="00C12993">
        <w:rPr>
          <w:b/>
          <w:bCs/>
        </w:rPr>
        <w:t>AccountID</w:t>
      </w:r>
      <w:r>
        <w:t xml:space="preserve">.  In the </w:t>
      </w:r>
      <w:r w:rsidRPr="00C12993">
        <w:rPr>
          <w:b/>
          <w:bCs/>
        </w:rPr>
        <w:t>Config Value</w:t>
      </w:r>
      <w:r>
        <w:t xml:space="preserve">, type the ExamOne Paramedical value.  In </w:t>
      </w:r>
      <w:r w:rsidRPr="00C12993">
        <w:rPr>
          <w:b/>
          <w:bCs/>
        </w:rPr>
        <w:t>Service Type</w:t>
      </w:r>
      <w:r>
        <w:t xml:space="preserve">, select </w:t>
      </w:r>
      <w:r w:rsidRPr="00C12993">
        <w:rPr>
          <w:b/>
          <w:bCs/>
        </w:rPr>
        <w:t>ExamOne</w:t>
      </w:r>
      <w:r>
        <w:t xml:space="preserve"> and click </w:t>
      </w:r>
      <w:r w:rsidRPr="00C12993">
        <w:rPr>
          <w:b/>
          <w:bCs/>
        </w:rPr>
        <w:t>Add Config</w:t>
      </w:r>
      <w:r>
        <w:t xml:space="preserve"> button.</w:t>
      </w:r>
    </w:p>
    <w:p w14:paraId="238EDD19" w14:textId="2C774004" w:rsidR="00A2589E" w:rsidRDefault="00A2589E" w:rsidP="004D2AAA">
      <w:pPr>
        <w:divId w:val="613250077"/>
        <w:rPr>
          <w:szCs w:val="24"/>
        </w:rPr>
      </w:pPr>
      <w:r>
        <w:rPr>
          <w:szCs w:val="24"/>
        </w:rPr>
        <w:t>1.1.1.3 Destination ID</w:t>
      </w:r>
    </w:p>
    <w:p w14:paraId="2A516D32" w14:textId="5E1BF0A1" w:rsidR="00A2589E" w:rsidRDefault="00A2589E" w:rsidP="003E2043">
      <w:pPr>
        <w:jc w:val="both"/>
        <w:divId w:val="613250077"/>
      </w:pPr>
      <w:r>
        <w:t xml:space="preserve">Click the </w:t>
      </w:r>
      <w:r w:rsidRPr="00C12993">
        <w:rPr>
          <w:b/>
          <w:bCs/>
        </w:rPr>
        <w:t>Add New</w:t>
      </w:r>
      <w:r>
        <w:t xml:space="preserve"> link at the top of the dialogue box. In </w:t>
      </w:r>
      <w:r w:rsidRPr="00C12993">
        <w:rPr>
          <w:b/>
          <w:bCs/>
        </w:rPr>
        <w:t>Config Name</w:t>
      </w:r>
      <w:r>
        <w:t xml:space="preserve">, type </w:t>
      </w:r>
      <w:r w:rsidRPr="00C12993">
        <w:rPr>
          <w:b/>
          <w:bCs/>
        </w:rPr>
        <w:t>DestinationID</w:t>
      </w:r>
      <w:r>
        <w:t xml:space="preserve">.  In the </w:t>
      </w:r>
      <w:r w:rsidRPr="00C12993">
        <w:rPr>
          <w:b/>
          <w:bCs/>
        </w:rPr>
        <w:t>Config Value</w:t>
      </w:r>
      <w:r>
        <w:t xml:space="preserve">, type the </w:t>
      </w:r>
      <w:r w:rsidRPr="00C12993">
        <w:rPr>
          <w:b/>
          <w:bCs/>
        </w:rPr>
        <w:t>ExamOne Paramedical value</w:t>
      </w:r>
      <w:r>
        <w:t xml:space="preserve"> and in </w:t>
      </w:r>
      <w:r w:rsidRPr="00C12993">
        <w:rPr>
          <w:b/>
          <w:bCs/>
        </w:rPr>
        <w:t>Config Group</w:t>
      </w:r>
      <w:r>
        <w:t xml:space="preserve">, type </w:t>
      </w:r>
      <w:r w:rsidRPr="00C12993">
        <w:rPr>
          <w:b/>
          <w:bCs/>
        </w:rPr>
        <w:t>HealthPiQture</w:t>
      </w:r>
      <w:r w:rsidR="0040159D">
        <w:t>.</w:t>
      </w:r>
      <w:r w:rsidR="00E52634">
        <w:t xml:space="preserve"> </w:t>
      </w:r>
      <w:r>
        <w:t xml:space="preserve">In </w:t>
      </w:r>
      <w:r w:rsidRPr="00C12993">
        <w:rPr>
          <w:b/>
          <w:bCs/>
        </w:rPr>
        <w:t>Service Type</w:t>
      </w:r>
      <w:r>
        <w:t xml:space="preserve">, select </w:t>
      </w:r>
      <w:r w:rsidRPr="00C12993">
        <w:rPr>
          <w:b/>
          <w:bCs/>
        </w:rPr>
        <w:t>ExamOne</w:t>
      </w:r>
      <w:r>
        <w:t xml:space="preserve"> and click </w:t>
      </w:r>
      <w:r w:rsidRPr="00C12993">
        <w:rPr>
          <w:b/>
          <w:bCs/>
        </w:rPr>
        <w:t>Add Config</w:t>
      </w:r>
      <w:r>
        <w:t xml:space="preserve"> button.</w:t>
      </w:r>
    </w:p>
    <w:p w14:paraId="75DFAF9E" w14:textId="407FDBCE" w:rsidR="00A2589E" w:rsidRDefault="00A2589E" w:rsidP="004D2AAA">
      <w:pPr>
        <w:divId w:val="613250077"/>
        <w:rPr>
          <w:szCs w:val="24"/>
        </w:rPr>
      </w:pPr>
      <w:r>
        <w:rPr>
          <w:szCs w:val="24"/>
        </w:rPr>
        <w:t>1.1.1.4 Password</w:t>
      </w:r>
    </w:p>
    <w:p w14:paraId="217F2772" w14:textId="1DED5182" w:rsidR="00A2589E" w:rsidRDefault="00A2589E" w:rsidP="003E2043">
      <w:pPr>
        <w:jc w:val="both"/>
        <w:divId w:val="613250077"/>
      </w:pPr>
      <w:r>
        <w:t xml:space="preserve">Click the </w:t>
      </w:r>
      <w:r w:rsidRPr="00C12993">
        <w:rPr>
          <w:b/>
          <w:bCs/>
        </w:rPr>
        <w:t>Add New</w:t>
      </w:r>
      <w:r>
        <w:t xml:space="preserve"> link at the top of the dialogue box. In </w:t>
      </w:r>
      <w:r w:rsidRPr="00C12993">
        <w:rPr>
          <w:b/>
          <w:bCs/>
        </w:rPr>
        <w:t>Config Name</w:t>
      </w:r>
      <w:r>
        <w:t xml:space="preserve">, type </w:t>
      </w:r>
      <w:r w:rsidRPr="00C12993">
        <w:rPr>
          <w:b/>
          <w:bCs/>
        </w:rPr>
        <w:t>Password</w:t>
      </w:r>
      <w:r>
        <w:t xml:space="preserve">. In </w:t>
      </w:r>
      <w:r w:rsidRPr="00C12993">
        <w:rPr>
          <w:b/>
          <w:bCs/>
        </w:rPr>
        <w:t>Config Value</w:t>
      </w:r>
      <w:r>
        <w:t xml:space="preserve">, type the </w:t>
      </w:r>
      <w:r w:rsidRPr="00C12993">
        <w:rPr>
          <w:b/>
          <w:bCs/>
        </w:rPr>
        <w:t>ExamOne Paramedical value</w:t>
      </w:r>
      <w:r>
        <w:t xml:space="preserve">. In </w:t>
      </w:r>
      <w:r w:rsidRPr="00C12993">
        <w:rPr>
          <w:b/>
          <w:bCs/>
        </w:rPr>
        <w:t>Service Type</w:t>
      </w:r>
      <w:r>
        <w:t xml:space="preserve">, select </w:t>
      </w:r>
      <w:r w:rsidRPr="00C12993">
        <w:rPr>
          <w:b/>
          <w:bCs/>
        </w:rPr>
        <w:t>ExamOne</w:t>
      </w:r>
      <w:r>
        <w:t xml:space="preserve"> and click </w:t>
      </w:r>
      <w:r w:rsidRPr="00C12993">
        <w:rPr>
          <w:b/>
          <w:bCs/>
        </w:rPr>
        <w:t>Add Config</w:t>
      </w:r>
      <w:r>
        <w:t xml:space="preserve"> button.</w:t>
      </w:r>
    </w:p>
    <w:p w14:paraId="04204F66" w14:textId="43600DB8" w:rsidR="00A2589E" w:rsidRDefault="00A2589E" w:rsidP="004D2AAA">
      <w:pPr>
        <w:divId w:val="613250077"/>
        <w:rPr>
          <w:szCs w:val="24"/>
        </w:rPr>
      </w:pPr>
      <w:r>
        <w:rPr>
          <w:szCs w:val="24"/>
        </w:rPr>
        <w:t>1.1.1.5 Username</w:t>
      </w:r>
    </w:p>
    <w:p w14:paraId="77264AAC" w14:textId="2A0AA0B9" w:rsidR="00A2589E" w:rsidRDefault="00A2589E" w:rsidP="003E2043">
      <w:pPr>
        <w:jc w:val="both"/>
        <w:divId w:val="613250077"/>
      </w:pPr>
      <w:r>
        <w:t xml:space="preserve">Click the </w:t>
      </w:r>
      <w:r w:rsidRPr="00C12993">
        <w:rPr>
          <w:b/>
          <w:bCs/>
        </w:rPr>
        <w:t>Add New</w:t>
      </w:r>
      <w:r>
        <w:t xml:space="preserve"> link at the top of the dialogue box. In </w:t>
      </w:r>
      <w:r w:rsidRPr="00C12993">
        <w:rPr>
          <w:b/>
          <w:bCs/>
        </w:rPr>
        <w:t>Config Name</w:t>
      </w:r>
      <w:r>
        <w:t xml:space="preserve">, type </w:t>
      </w:r>
      <w:r w:rsidRPr="00C12993">
        <w:rPr>
          <w:b/>
          <w:bCs/>
        </w:rPr>
        <w:t>Username</w:t>
      </w:r>
      <w:r>
        <w:t xml:space="preserve">.  In the </w:t>
      </w:r>
      <w:r w:rsidRPr="00C12993">
        <w:rPr>
          <w:b/>
          <w:bCs/>
        </w:rPr>
        <w:t>Config Value</w:t>
      </w:r>
      <w:r>
        <w:t xml:space="preserve">, type the </w:t>
      </w:r>
      <w:r w:rsidRPr="00C12993">
        <w:rPr>
          <w:b/>
          <w:bCs/>
        </w:rPr>
        <w:t>ExamOne Paramedical</w:t>
      </w:r>
      <w:r>
        <w:t xml:space="preserve"> value. In </w:t>
      </w:r>
      <w:r w:rsidRPr="00C12993">
        <w:rPr>
          <w:b/>
          <w:bCs/>
        </w:rPr>
        <w:t>Service Type</w:t>
      </w:r>
      <w:r>
        <w:t xml:space="preserve">, select </w:t>
      </w:r>
      <w:r w:rsidRPr="00C12993">
        <w:rPr>
          <w:b/>
          <w:bCs/>
        </w:rPr>
        <w:t>ExamOne</w:t>
      </w:r>
      <w:r>
        <w:t xml:space="preserve"> and click </w:t>
      </w:r>
      <w:r w:rsidRPr="00C12993">
        <w:rPr>
          <w:b/>
          <w:bCs/>
        </w:rPr>
        <w:t>Add Config</w:t>
      </w:r>
      <w:r>
        <w:t xml:space="preserve"> button.</w:t>
      </w:r>
    </w:p>
    <w:p w14:paraId="56FB1A71" w14:textId="2CACA438" w:rsidR="00A2589E" w:rsidRDefault="00A2589E" w:rsidP="004D2AAA">
      <w:pPr>
        <w:divId w:val="613250077"/>
        <w:rPr>
          <w:szCs w:val="24"/>
        </w:rPr>
      </w:pPr>
      <w:r>
        <w:rPr>
          <w:szCs w:val="24"/>
        </w:rPr>
        <w:t>1.1.1.6 WSPass</w:t>
      </w:r>
    </w:p>
    <w:p w14:paraId="7C40997C" w14:textId="1E9906D0" w:rsidR="00A2589E" w:rsidRDefault="00A2589E" w:rsidP="003E2043">
      <w:pPr>
        <w:jc w:val="both"/>
        <w:divId w:val="613250077"/>
      </w:pPr>
      <w:r>
        <w:t xml:space="preserve">Click the </w:t>
      </w:r>
      <w:r w:rsidRPr="00C12993">
        <w:rPr>
          <w:b/>
          <w:bCs/>
        </w:rPr>
        <w:t>Add New</w:t>
      </w:r>
      <w:r>
        <w:t xml:space="preserve"> link at the top of the dialogue box. In </w:t>
      </w:r>
      <w:r w:rsidRPr="00C12993">
        <w:rPr>
          <w:b/>
          <w:bCs/>
        </w:rPr>
        <w:t>Config Name</w:t>
      </w:r>
      <w:r>
        <w:t xml:space="preserve">, type </w:t>
      </w:r>
      <w:r w:rsidRPr="00C12993">
        <w:rPr>
          <w:b/>
          <w:bCs/>
        </w:rPr>
        <w:t>WSPass</w:t>
      </w:r>
      <w:r>
        <w:t xml:space="preserve">.  In the </w:t>
      </w:r>
      <w:r w:rsidRPr="00C12993">
        <w:rPr>
          <w:b/>
          <w:bCs/>
        </w:rPr>
        <w:t>Config Value</w:t>
      </w:r>
      <w:r>
        <w:t xml:space="preserve">, type the </w:t>
      </w:r>
      <w:r w:rsidRPr="00C12993">
        <w:rPr>
          <w:b/>
          <w:bCs/>
        </w:rPr>
        <w:t>ExamOne Paramedical value</w:t>
      </w:r>
      <w:r>
        <w:t xml:space="preserve">. In </w:t>
      </w:r>
      <w:r w:rsidRPr="00C12993">
        <w:rPr>
          <w:b/>
          <w:bCs/>
        </w:rPr>
        <w:t>Service Type</w:t>
      </w:r>
      <w:r>
        <w:t xml:space="preserve">, select </w:t>
      </w:r>
      <w:r w:rsidRPr="00C12993">
        <w:rPr>
          <w:b/>
          <w:bCs/>
        </w:rPr>
        <w:t>ExamOne</w:t>
      </w:r>
      <w:r>
        <w:t xml:space="preserve"> and click </w:t>
      </w:r>
      <w:r w:rsidRPr="00C12993">
        <w:rPr>
          <w:b/>
          <w:bCs/>
        </w:rPr>
        <w:t>Add Config</w:t>
      </w:r>
      <w:r>
        <w:t xml:space="preserve"> button.</w:t>
      </w:r>
    </w:p>
    <w:p w14:paraId="7624CC43" w14:textId="2FCFD65D" w:rsidR="00A2589E" w:rsidRDefault="00A2589E" w:rsidP="004D2AAA">
      <w:pPr>
        <w:divId w:val="613250077"/>
        <w:rPr>
          <w:szCs w:val="24"/>
        </w:rPr>
      </w:pPr>
      <w:r>
        <w:rPr>
          <w:szCs w:val="24"/>
        </w:rPr>
        <w:t>1.1.1.7 WSUser</w:t>
      </w:r>
    </w:p>
    <w:p w14:paraId="7FC4E02B" w14:textId="0C34AACF" w:rsidR="00A2589E" w:rsidRDefault="00A2589E" w:rsidP="003E2043">
      <w:pPr>
        <w:jc w:val="both"/>
        <w:divId w:val="613250077"/>
      </w:pPr>
      <w:r>
        <w:t xml:space="preserve">Click on </w:t>
      </w:r>
      <w:r w:rsidRPr="00C12993">
        <w:rPr>
          <w:b/>
          <w:bCs/>
        </w:rPr>
        <w:t>Add New</w:t>
      </w:r>
      <w:r>
        <w:t xml:space="preserve"> link at the top of the dialogue box. In </w:t>
      </w:r>
      <w:r w:rsidRPr="00C12993">
        <w:rPr>
          <w:b/>
          <w:bCs/>
        </w:rPr>
        <w:t>Config Name</w:t>
      </w:r>
      <w:r>
        <w:t xml:space="preserve">, type </w:t>
      </w:r>
      <w:r w:rsidRPr="00C12993">
        <w:rPr>
          <w:b/>
          <w:bCs/>
        </w:rPr>
        <w:t>WSUser</w:t>
      </w:r>
      <w:r>
        <w:t xml:space="preserve">. In </w:t>
      </w:r>
      <w:r w:rsidRPr="00C12993">
        <w:rPr>
          <w:b/>
          <w:bCs/>
        </w:rPr>
        <w:t>Config Value</w:t>
      </w:r>
      <w:r>
        <w:t xml:space="preserve">, type the </w:t>
      </w:r>
      <w:r w:rsidRPr="00C12993">
        <w:rPr>
          <w:b/>
          <w:bCs/>
        </w:rPr>
        <w:t>ExamOne Paramedical value</w:t>
      </w:r>
      <w:r>
        <w:t xml:space="preserve">. In </w:t>
      </w:r>
      <w:r w:rsidRPr="00C12993">
        <w:rPr>
          <w:b/>
          <w:bCs/>
        </w:rPr>
        <w:t>Service Type</w:t>
      </w:r>
      <w:r>
        <w:t xml:space="preserve">, select </w:t>
      </w:r>
      <w:r w:rsidRPr="00C12993">
        <w:rPr>
          <w:b/>
          <w:bCs/>
        </w:rPr>
        <w:t>ExamOne</w:t>
      </w:r>
      <w:r>
        <w:t xml:space="preserve"> and click </w:t>
      </w:r>
      <w:r w:rsidRPr="00C12993">
        <w:rPr>
          <w:b/>
          <w:bCs/>
        </w:rPr>
        <w:t>Add Config</w:t>
      </w:r>
      <w:r>
        <w:t xml:space="preserve"> button.</w:t>
      </w:r>
    </w:p>
    <w:p w14:paraId="08C3B9D6" w14:textId="57BCFE1D" w:rsidR="00E52634" w:rsidRDefault="00E52634" w:rsidP="00A2589E">
      <w:pPr>
        <w:divId w:val="613250077"/>
      </w:pPr>
    </w:p>
    <w:p w14:paraId="086D814B" w14:textId="2BBC0305" w:rsidR="00E52634" w:rsidRDefault="00E52634" w:rsidP="003E2043">
      <w:pPr>
        <w:jc w:val="both"/>
        <w:divId w:val="613250077"/>
      </w:pPr>
      <w:r w:rsidRPr="00E52634">
        <w:rPr>
          <w:b/>
          <w:bCs/>
          <w:u w:val="single"/>
        </w:rPr>
        <w:t>PLEASE NOTE</w:t>
      </w:r>
      <w:r>
        <w:t>: If you are already utilizing ExamOne Paramedical Exam Process</w:t>
      </w:r>
      <w:r w:rsidR="00C12993">
        <w:t>:</w:t>
      </w:r>
      <w:r>
        <w:t xml:space="preserve"> AccountID, Password, Username, WSPass and WSUser will be reusable for HealthPiQture</w:t>
      </w:r>
      <w:r w:rsidR="00C12993">
        <w:t>, you w</w:t>
      </w:r>
      <w:r>
        <w:t xml:space="preserve">ill only need to enter a HeathPiQture specific </w:t>
      </w:r>
      <w:r w:rsidRPr="00C12993">
        <w:rPr>
          <w:b/>
          <w:bCs/>
        </w:rPr>
        <w:t>DestinationID</w:t>
      </w:r>
      <w:r>
        <w:t xml:space="preserve"> and </w:t>
      </w:r>
      <w:r w:rsidRPr="00C12993">
        <w:rPr>
          <w:b/>
          <w:bCs/>
        </w:rPr>
        <w:t>AccountCode</w:t>
      </w:r>
      <w:r>
        <w:t xml:space="preserve"> (designate these for HealthPiQture use by entering </w:t>
      </w:r>
      <w:r w:rsidRPr="00C12993">
        <w:rPr>
          <w:b/>
          <w:bCs/>
        </w:rPr>
        <w:t>HealthPiQture</w:t>
      </w:r>
      <w:r>
        <w:t xml:space="preserve"> in the </w:t>
      </w:r>
      <w:r w:rsidRPr="00C12993">
        <w:rPr>
          <w:b/>
          <w:bCs/>
        </w:rPr>
        <w:t>Config Group</w:t>
      </w:r>
      <w:r>
        <w:t xml:space="preserve"> field</w:t>
      </w:r>
      <w:r w:rsidR="00C12993">
        <w:t>)</w:t>
      </w:r>
      <w:r>
        <w:t>.</w:t>
      </w:r>
    </w:p>
    <w:p w14:paraId="5A9A03A6" w14:textId="618AE2FA" w:rsidR="0040159D" w:rsidRDefault="0040159D" w:rsidP="00A2589E">
      <w:pPr>
        <w:divId w:val="613250077"/>
      </w:pPr>
      <w:r w:rsidRPr="00CB5E8D">
        <w:rPr>
          <w:noProof/>
        </w:rPr>
        <w:lastRenderedPageBreak/>
        <w:drawing>
          <wp:inline distT="0" distB="0" distL="0" distR="0" wp14:anchorId="28326B56" wp14:editId="2FCEDF28">
            <wp:extent cx="6400800" cy="1671955"/>
            <wp:effectExtent l="0" t="0" r="0" b="4445"/>
            <wp:docPr id="43" name="Picture 4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 application&#10;&#10;Description automatically generated"/>
                    <pic:cNvPicPr/>
                  </pic:nvPicPr>
                  <pic:blipFill>
                    <a:blip r:embed="rId16"/>
                    <a:stretch>
                      <a:fillRect/>
                    </a:stretch>
                  </pic:blipFill>
                  <pic:spPr>
                    <a:xfrm>
                      <a:off x="0" y="0"/>
                      <a:ext cx="6400800" cy="1671955"/>
                    </a:xfrm>
                    <a:prstGeom prst="rect">
                      <a:avLst/>
                    </a:prstGeom>
                  </pic:spPr>
                </pic:pic>
              </a:graphicData>
            </a:graphic>
          </wp:inline>
        </w:drawing>
      </w:r>
    </w:p>
    <w:p w14:paraId="535F8CA5" w14:textId="5E5690E2" w:rsidR="00A2589E" w:rsidRPr="003409EB" w:rsidRDefault="0040159D" w:rsidP="004D2AAA">
      <w:pPr>
        <w:divId w:val="613250077"/>
        <w:rPr>
          <w:szCs w:val="24"/>
        </w:rPr>
      </w:pPr>
      <w:r w:rsidRPr="0040159D">
        <w:rPr>
          <w:noProof/>
          <w:szCs w:val="24"/>
        </w:rPr>
        <w:drawing>
          <wp:inline distT="0" distB="0" distL="0" distR="0" wp14:anchorId="3A0116ED" wp14:editId="419D2C27">
            <wp:extent cx="6591300" cy="3317240"/>
            <wp:effectExtent l="0" t="0" r="0"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17"/>
                    <a:stretch>
                      <a:fillRect/>
                    </a:stretch>
                  </pic:blipFill>
                  <pic:spPr>
                    <a:xfrm>
                      <a:off x="0" y="0"/>
                      <a:ext cx="6591300" cy="3317240"/>
                    </a:xfrm>
                    <a:prstGeom prst="rect">
                      <a:avLst/>
                    </a:prstGeom>
                  </pic:spPr>
                </pic:pic>
              </a:graphicData>
            </a:graphic>
          </wp:inline>
        </w:drawing>
      </w:r>
    </w:p>
    <w:p w14:paraId="2B9D380D" w14:textId="0053923C" w:rsidR="004D2AAA" w:rsidRDefault="004D2AAA" w:rsidP="004D2AAA">
      <w:pPr>
        <w:ind w:left="432"/>
      </w:pPr>
    </w:p>
    <w:p w14:paraId="211DCAB6" w14:textId="77777777" w:rsidR="00993A5B" w:rsidRDefault="00993A5B" w:rsidP="004D2AAA">
      <w:pPr>
        <w:ind w:left="432"/>
      </w:pPr>
    </w:p>
    <w:p w14:paraId="57ABED73" w14:textId="66DBC816" w:rsidR="004D2AAA" w:rsidRDefault="007152DD" w:rsidP="004D2AAA">
      <w:pPr>
        <w:pStyle w:val="Heading2"/>
      </w:pPr>
      <w:r>
        <w:t>Identification of Data Elements R</w:t>
      </w:r>
      <w:r w:rsidR="00B92EC7">
        <w:t xml:space="preserve">equired for HealthPiQture </w:t>
      </w:r>
      <w:r w:rsidR="00CE3A80">
        <w:t>C</w:t>
      </w:r>
      <w:r w:rsidR="00B92EC7">
        <w:t>all</w:t>
      </w:r>
    </w:p>
    <w:p w14:paraId="05F99C2E" w14:textId="22FACA2B" w:rsidR="00B92EC7" w:rsidRDefault="00B92EC7" w:rsidP="003E2043">
      <w:pPr>
        <w:jc w:val="both"/>
      </w:pPr>
      <w:r>
        <w:t>HealthPiQture requires the following data elements to be included in the outbound API call to ExamOne.  Each of these need to be identified within the Field Properties for each data element.  To identify th</w:t>
      </w:r>
      <w:r w:rsidR="00B845ED">
        <w:t>e</w:t>
      </w:r>
      <w:r>
        <w:t>s</w:t>
      </w:r>
      <w:r w:rsidR="00B845ED">
        <w:t>e</w:t>
      </w:r>
      <w:r>
        <w:t xml:space="preserve"> items, the Field Properties will need to have the Data Group set for the specific insured role (Insured, Joint Insured, Additional Insured, et</w:t>
      </w:r>
      <w:r w:rsidR="00CE3A80">
        <w:t>c.</w:t>
      </w:r>
      <w:r>
        <w:t>)</w:t>
      </w:r>
      <w:r w:rsidR="00CE3A80">
        <w:t>,</w:t>
      </w:r>
      <w:r>
        <w:t xml:space="preserve"> and the appropriate Data Group Property value is to be selected for each element.  (These elements are required for each individual for whom a HealthPiQture could be submitted</w:t>
      </w:r>
      <w:r w:rsidR="003A74D2">
        <w:t>:</w:t>
      </w:r>
      <w:r>
        <w:t xml:space="preserve"> Insured, Additional Insured, Joint Insured, etc.)</w:t>
      </w:r>
    </w:p>
    <w:p w14:paraId="788DDED7" w14:textId="3763FAB5" w:rsidR="00B92EC7" w:rsidRDefault="00B92EC7" w:rsidP="00B92EC7"/>
    <w:p w14:paraId="1195C3A7" w14:textId="77777777" w:rsidR="003D39E2" w:rsidRDefault="003D39E2" w:rsidP="00B92EC7"/>
    <w:p w14:paraId="358A00C2" w14:textId="119E31CB" w:rsidR="00B92EC7" w:rsidRPr="00A27EFE" w:rsidRDefault="00B92EC7" w:rsidP="00B92EC7">
      <w:pPr>
        <w:rPr>
          <w:u w:val="single"/>
        </w:rPr>
      </w:pPr>
      <w:r w:rsidRPr="00A27EFE">
        <w:rPr>
          <w:u w:val="single"/>
        </w:rPr>
        <w:lastRenderedPageBreak/>
        <w:t>Required Fields and the Data Group Property value that should be used:</w:t>
      </w:r>
    </w:p>
    <w:p w14:paraId="5B15613F" w14:textId="15D9A845" w:rsidR="00B92EC7" w:rsidRDefault="00B92EC7" w:rsidP="00635D5E">
      <w:pPr>
        <w:pStyle w:val="ListParagraph"/>
        <w:numPr>
          <w:ilvl w:val="0"/>
          <w:numId w:val="16"/>
        </w:numPr>
      </w:pPr>
      <w:r>
        <w:t>First</w:t>
      </w:r>
      <w:r w:rsidR="00A27EFE">
        <w:t xml:space="preserve"> Name:  Data Group Property: </w:t>
      </w:r>
      <w:r w:rsidR="00A27EFE" w:rsidRPr="003D40FB">
        <w:rPr>
          <w:b/>
          <w:bCs/>
        </w:rPr>
        <w:t>FirstName</w:t>
      </w:r>
    </w:p>
    <w:p w14:paraId="5A191D7B" w14:textId="1FDC3CAE" w:rsidR="00A27EFE" w:rsidRDefault="00A27EFE" w:rsidP="00635D5E">
      <w:pPr>
        <w:pStyle w:val="ListParagraph"/>
        <w:numPr>
          <w:ilvl w:val="0"/>
          <w:numId w:val="16"/>
        </w:numPr>
      </w:pPr>
      <w:r>
        <w:t>Middle Name (Optiona</w:t>
      </w:r>
      <w:r w:rsidR="003D40FB">
        <w:t>l</w:t>
      </w:r>
      <w:r>
        <w:t xml:space="preserve">): Data Group Property: </w:t>
      </w:r>
      <w:r w:rsidRPr="003D40FB">
        <w:rPr>
          <w:b/>
          <w:bCs/>
        </w:rPr>
        <w:t>MiddleName</w:t>
      </w:r>
    </w:p>
    <w:p w14:paraId="562FD627" w14:textId="2C4D9DF4" w:rsidR="00A27EFE" w:rsidRDefault="00A27EFE" w:rsidP="00635D5E">
      <w:pPr>
        <w:pStyle w:val="ListParagraph"/>
        <w:numPr>
          <w:ilvl w:val="0"/>
          <w:numId w:val="16"/>
        </w:numPr>
      </w:pPr>
      <w:r>
        <w:t xml:space="preserve">Last Name:  Data Group Property: </w:t>
      </w:r>
      <w:r w:rsidRPr="003D40FB">
        <w:rPr>
          <w:b/>
          <w:bCs/>
        </w:rPr>
        <w:t>LastName</w:t>
      </w:r>
    </w:p>
    <w:p w14:paraId="38B15177" w14:textId="61D75B35" w:rsidR="00A27EFE" w:rsidRDefault="00A27EFE" w:rsidP="00635D5E">
      <w:pPr>
        <w:pStyle w:val="ListParagraph"/>
        <w:numPr>
          <w:ilvl w:val="0"/>
          <w:numId w:val="16"/>
        </w:numPr>
      </w:pPr>
      <w:r>
        <w:t xml:space="preserve">SSN (Optional but recommended): Data Group Property: </w:t>
      </w:r>
      <w:r w:rsidRPr="003D40FB">
        <w:rPr>
          <w:b/>
          <w:bCs/>
        </w:rPr>
        <w:t>SSN</w:t>
      </w:r>
    </w:p>
    <w:p w14:paraId="1DD2E1F6" w14:textId="794D78D8" w:rsidR="00A27EFE" w:rsidRDefault="00A27EFE" w:rsidP="00635D5E">
      <w:pPr>
        <w:pStyle w:val="ListParagraph"/>
        <w:numPr>
          <w:ilvl w:val="0"/>
          <w:numId w:val="16"/>
        </w:numPr>
      </w:pPr>
      <w:r>
        <w:t xml:space="preserve">Data of Birth: Data Group Property: </w:t>
      </w:r>
      <w:r w:rsidRPr="003D40FB">
        <w:rPr>
          <w:b/>
          <w:bCs/>
        </w:rPr>
        <w:t>BirthDate</w:t>
      </w:r>
    </w:p>
    <w:p w14:paraId="2C21EFEE" w14:textId="4C8166DA" w:rsidR="00A27EFE" w:rsidRDefault="00A27EFE" w:rsidP="00635D5E">
      <w:pPr>
        <w:pStyle w:val="ListParagraph"/>
        <w:numPr>
          <w:ilvl w:val="0"/>
          <w:numId w:val="16"/>
        </w:numPr>
      </w:pPr>
      <w:r>
        <w:t xml:space="preserve">Insured Age: Data Group Property: </w:t>
      </w:r>
      <w:r w:rsidRPr="003D40FB">
        <w:rPr>
          <w:b/>
          <w:bCs/>
        </w:rPr>
        <w:t>Age</w:t>
      </w:r>
    </w:p>
    <w:p w14:paraId="1B538673" w14:textId="0FB08415" w:rsidR="00A27EFE" w:rsidRDefault="00A27EFE" w:rsidP="00635D5E">
      <w:pPr>
        <w:pStyle w:val="ListParagraph"/>
        <w:numPr>
          <w:ilvl w:val="0"/>
          <w:numId w:val="16"/>
        </w:numPr>
      </w:pPr>
      <w:r>
        <w:t xml:space="preserve">Gender: Data Group Property: </w:t>
      </w:r>
      <w:r w:rsidRPr="003D40FB">
        <w:rPr>
          <w:b/>
          <w:bCs/>
        </w:rPr>
        <w:t>Gender</w:t>
      </w:r>
    </w:p>
    <w:p w14:paraId="01C7D653" w14:textId="73E93BA3" w:rsidR="00A27EFE" w:rsidRDefault="00A27EFE" w:rsidP="00635D5E">
      <w:pPr>
        <w:pStyle w:val="ListParagraph"/>
        <w:numPr>
          <w:ilvl w:val="0"/>
          <w:numId w:val="16"/>
        </w:numPr>
      </w:pPr>
      <w:r>
        <w:t xml:space="preserve">Phone Number: Data Group Property: </w:t>
      </w:r>
      <w:r w:rsidRPr="003D40FB">
        <w:rPr>
          <w:b/>
          <w:bCs/>
        </w:rPr>
        <w:t>DiaNumber</w:t>
      </w:r>
    </w:p>
    <w:p w14:paraId="0728D3FC" w14:textId="50A5A88F" w:rsidR="00A27EFE" w:rsidRDefault="00A27EFE" w:rsidP="00635D5E">
      <w:pPr>
        <w:pStyle w:val="ListParagraph"/>
        <w:numPr>
          <w:ilvl w:val="0"/>
          <w:numId w:val="16"/>
        </w:numPr>
      </w:pPr>
      <w:r>
        <w:t xml:space="preserve">Street Address: Data Group Property: </w:t>
      </w:r>
      <w:r w:rsidRPr="003D40FB">
        <w:rPr>
          <w:b/>
          <w:bCs/>
        </w:rPr>
        <w:t>Line1</w:t>
      </w:r>
    </w:p>
    <w:p w14:paraId="7E405E3F" w14:textId="1E0076E0" w:rsidR="00A27EFE" w:rsidRDefault="00A27EFE" w:rsidP="00635D5E">
      <w:pPr>
        <w:pStyle w:val="ListParagraph"/>
        <w:numPr>
          <w:ilvl w:val="0"/>
          <w:numId w:val="16"/>
        </w:numPr>
      </w:pPr>
      <w:r>
        <w:t xml:space="preserve">Street Address Line 2 (Optional): Data Group Property: </w:t>
      </w:r>
      <w:r w:rsidRPr="003D40FB">
        <w:rPr>
          <w:b/>
          <w:bCs/>
        </w:rPr>
        <w:t>Line2</w:t>
      </w:r>
    </w:p>
    <w:p w14:paraId="12DD27CD" w14:textId="199BAD9B" w:rsidR="00A27EFE" w:rsidRDefault="00A27EFE" w:rsidP="00635D5E">
      <w:pPr>
        <w:pStyle w:val="ListParagraph"/>
        <w:numPr>
          <w:ilvl w:val="0"/>
          <w:numId w:val="16"/>
        </w:numPr>
      </w:pPr>
      <w:r>
        <w:t xml:space="preserve">City: Data Group Property: </w:t>
      </w:r>
      <w:r w:rsidRPr="003D40FB">
        <w:rPr>
          <w:b/>
          <w:bCs/>
        </w:rPr>
        <w:t>City</w:t>
      </w:r>
    </w:p>
    <w:p w14:paraId="045FC092" w14:textId="5DE8A7CA" w:rsidR="00A27EFE" w:rsidRDefault="00A27EFE" w:rsidP="00635D5E">
      <w:pPr>
        <w:pStyle w:val="ListParagraph"/>
        <w:numPr>
          <w:ilvl w:val="0"/>
          <w:numId w:val="16"/>
        </w:numPr>
      </w:pPr>
      <w:r>
        <w:t xml:space="preserve">State: Data Group Property: </w:t>
      </w:r>
      <w:r w:rsidRPr="003D40FB">
        <w:rPr>
          <w:b/>
          <w:bCs/>
        </w:rPr>
        <w:t>AddressStateTC</w:t>
      </w:r>
    </w:p>
    <w:p w14:paraId="3B7099BE" w14:textId="3C6ABB01" w:rsidR="004D2AAA" w:rsidRPr="00635D5E" w:rsidRDefault="00A27EFE" w:rsidP="00635D5E">
      <w:pPr>
        <w:pStyle w:val="ListParagraph"/>
        <w:numPr>
          <w:ilvl w:val="0"/>
          <w:numId w:val="16"/>
        </w:numPr>
        <w:divId w:val="1220676404"/>
        <w:rPr>
          <w:szCs w:val="24"/>
        </w:rPr>
      </w:pPr>
      <w:r>
        <w:t xml:space="preserve">Zip Code: Data Group Property: </w:t>
      </w:r>
      <w:r w:rsidRPr="003D40FB">
        <w:rPr>
          <w:b/>
          <w:bCs/>
        </w:rPr>
        <w:t>Zip</w:t>
      </w:r>
    </w:p>
    <w:p w14:paraId="40A26079" w14:textId="77777777" w:rsidR="004D2AAA" w:rsidRDefault="004D2AAA" w:rsidP="004D2AAA">
      <w:pPr>
        <w:divId w:val="736242855"/>
        <w:rPr>
          <w:rFonts w:ascii="Courier New" w:hAnsi="Courier New" w:cs="Courier New"/>
          <w:color w:val="000000"/>
          <w:sz w:val="20"/>
          <w:szCs w:val="20"/>
        </w:rPr>
      </w:pPr>
    </w:p>
    <w:p w14:paraId="4A43D3E4" w14:textId="7815C74C" w:rsidR="004D2AAA" w:rsidRDefault="00A27EFE" w:rsidP="004D2AAA">
      <w:pPr>
        <w:pStyle w:val="Heading2"/>
      </w:pPr>
      <w:r>
        <w:t xml:space="preserve">HealthPiQture Custom Action Button </w:t>
      </w:r>
      <w:r w:rsidR="00E26C3C">
        <w:t>Configuration</w:t>
      </w:r>
    </w:p>
    <w:p w14:paraId="57AC5DF5" w14:textId="649D46F1" w:rsidR="004D2AAA" w:rsidRDefault="00A27EFE" w:rsidP="003E2043">
      <w:pPr>
        <w:jc w:val="both"/>
        <w:divId w:val="899484813"/>
      </w:pPr>
      <w:r>
        <w:t>Create a Custom Action button to launch the HealthPiQture API call.  Optionally add rules to control when the custom action button is available.  Each individual party on a case (Insured, Joint Insured, Additional Insured, et</w:t>
      </w:r>
      <w:r w:rsidR="00E317E3">
        <w:t>c.</w:t>
      </w:r>
      <w:r>
        <w:t>) for wh</w:t>
      </w:r>
      <w:r w:rsidR="00DB7418">
        <w:t>o</w:t>
      </w:r>
      <w:r>
        <w:t xml:space="preserve">m a HealthPiQture call is to be made, must have their own Custom Action </w:t>
      </w:r>
      <w:r w:rsidR="00DB7418">
        <w:t>button that has a unique Field Name (dataitemid) and that has the Data Group set to identify the specific party for whom that button is to be used.</w:t>
      </w:r>
    </w:p>
    <w:p w14:paraId="32CFE9A9" w14:textId="71C123C4" w:rsidR="00DB7418" w:rsidRDefault="00DB7418" w:rsidP="004D2AAA">
      <w:pPr>
        <w:divId w:val="899484813"/>
      </w:pPr>
      <w:r>
        <w:t>Refer to the Custom Action section in the Admin Help for details about adding Custom Action buttons.</w:t>
      </w:r>
    </w:p>
    <w:p w14:paraId="77C9BB13" w14:textId="13D6E5CD" w:rsidR="00DB7418" w:rsidRDefault="00DB7418" w:rsidP="003E2043">
      <w:pPr>
        <w:pStyle w:val="ListParagraph"/>
        <w:numPr>
          <w:ilvl w:val="0"/>
          <w:numId w:val="12"/>
        </w:numPr>
        <w:jc w:val="both"/>
        <w:divId w:val="899484813"/>
      </w:pPr>
      <w:r>
        <w:t xml:space="preserve">Label the </w:t>
      </w:r>
      <w:r w:rsidRPr="00E317E3">
        <w:rPr>
          <w:b/>
          <w:bCs/>
        </w:rPr>
        <w:t>Field Name</w:t>
      </w:r>
      <w:r>
        <w:t xml:space="preserve"> of the Custom Action button. (Make note of this Field Name as it will be used as part of the Field Name for the data elements that will be set up to receive response data from HealthPiQture.)</w:t>
      </w:r>
    </w:p>
    <w:p w14:paraId="4250F663" w14:textId="5301B177" w:rsidR="00DB7418" w:rsidRDefault="00DB7418" w:rsidP="00DB7418">
      <w:pPr>
        <w:pStyle w:val="ListParagraph"/>
        <w:numPr>
          <w:ilvl w:val="0"/>
          <w:numId w:val="12"/>
        </w:numPr>
        <w:divId w:val="899484813"/>
      </w:pPr>
      <w:r>
        <w:t xml:space="preserve">Set the </w:t>
      </w:r>
      <w:r w:rsidRPr="00E317E3">
        <w:rPr>
          <w:b/>
          <w:bCs/>
        </w:rPr>
        <w:t>Custom Action</w:t>
      </w:r>
      <w:r>
        <w:t xml:space="preserve"> </w:t>
      </w:r>
      <w:del w:id="15" w:author="Deb Cartwright" w:date="2022-11-11T09:19:00Z">
        <w:r w:rsidRPr="00E317E3" w:rsidDel="00E317E3">
          <w:delText>F</w:delText>
        </w:r>
      </w:del>
      <w:ins w:id="16" w:author="Deb Cartwright" w:date="2022-11-11T09:19:00Z">
        <w:r w:rsidR="00E317E3">
          <w:t>f</w:t>
        </w:r>
      </w:ins>
      <w:r w:rsidRPr="00E317E3">
        <w:t>ield</w:t>
      </w:r>
      <w:r>
        <w:t xml:space="preserve"> to </w:t>
      </w:r>
      <w:r w:rsidRPr="00E317E3">
        <w:rPr>
          <w:b/>
          <w:bCs/>
        </w:rPr>
        <w:t>Custom Action</w:t>
      </w:r>
      <w:r>
        <w:t>.</w:t>
      </w:r>
    </w:p>
    <w:p w14:paraId="6A83ACCA" w14:textId="6F650D1A" w:rsidR="00DB7418" w:rsidRDefault="00DB7418" w:rsidP="00DB7418">
      <w:pPr>
        <w:pStyle w:val="ListParagraph"/>
        <w:numPr>
          <w:ilvl w:val="0"/>
          <w:numId w:val="12"/>
        </w:numPr>
        <w:divId w:val="899484813"/>
      </w:pPr>
      <w:r>
        <w:t xml:space="preserve">The </w:t>
      </w:r>
      <w:r w:rsidRPr="00E317E3">
        <w:rPr>
          <w:b/>
          <w:bCs/>
        </w:rPr>
        <w:t>Custom Action</w:t>
      </w:r>
      <w:r>
        <w:t xml:space="preserve"> </w:t>
      </w:r>
      <w:r w:rsidRPr="00E317E3">
        <w:rPr>
          <w:b/>
          <w:bCs/>
        </w:rPr>
        <w:t>Type</w:t>
      </w:r>
      <w:r>
        <w:t xml:space="preserve"> will now appear and should be set to </w:t>
      </w:r>
      <w:r w:rsidRPr="00E317E3">
        <w:rPr>
          <w:b/>
          <w:bCs/>
        </w:rPr>
        <w:t>ExamOne</w:t>
      </w:r>
      <w:r>
        <w:t>.</w:t>
      </w:r>
    </w:p>
    <w:p w14:paraId="2527CA3A" w14:textId="4B839FCF" w:rsidR="00852C52" w:rsidRDefault="00DB7418" w:rsidP="001E0A17">
      <w:pPr>
        <w:pStyle w:val="ListParagraph"/>
        <w:numPr>
          <w:ilvl w:val="0"/>
          <w:numId w:val="12"/>
        </w:numPr>
        <w:divId w:val="899484813"/>
      </w:pPr>
      <w:r>
        <w:t xml:space="preserve">The </w:t>
      </w:r>
      <w:r w:rsidRPr="00E317E3">
        <w:rPr>
          <w:b/>
          <w:bCs/>
        </w:rPr>
        <w:t>Custom Action</w:t>
      </w:r>
      <w:r>
        <w:t xml:space="preserve"> </w:t>
      </w:r>
      <w:r w:rsidRPr="00E317E3">
        <w:rPr>
          <w:b/>
          <w:bCs/>
        </w:rPr>
        <w:t>Parameter</w:t>
      </w:r>
      <w:r>
        <w:t xml:space="preserve"> will now appear and should be set to </w:t>
      </w:r>
      <w:r w:rsidRPr="00E317E3">
        <w:rPr>
          <w:b/>
          <w:bCs/>
        </w:rPr>
        <w:t>SubmitHealthPiQtureOrder</w:t>
      </w:r>
      <w:r>
        <w:t xml:space="preserve">.  </w:t>
      </w:r>
      <w:r w:rsidRPr="00E26C3C">
        <w:rPr>
          <w:b/>
          <w:bCs/>
          <w:u w:val="single"/>
        </w:rPr>
        <w:t xml:space="preserve">The Custom Action Parameter field is a free form text </w:t>
      </w:r>
      <w:r w:rsidRPr="00E26C3C">
        <w:rPr>
          <w:b/>
          <w:bCs/>
          <w:u w:val="single"/>
        </w:rPr>
        <w:lastRenderedPageBreak/>
        <w:t>field and must be entered exactly as listed here.</w:t>
      </w:r>
      <w:r w:rsidR="00852C52" w:rsidRPr="00852C52">
        <w:rPr>
          <w:noProof/>
        </w:rPr>
        <w:drawing>
          <wp:inline distT="0" distB="0" distL="0" distR="0" wp14:anchorId="79850F3B" wp14:editId="2C373C2F">
            <wp:extent cx="4170680" cy="7020571"/>
            <wp:effectExtent l="0" t="0" r="1270" b="889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18"/>
                    <a:stretch>
                      <a:fillRect/>
                    </a:stretch>
                  </pic:blipFill>
                  <pic:spPr>
                    <a:xfrm>
                      <a:off x="0" y="0"/>
                      <a:ext cx="4175184" cy="7028152"/>
                    </a:xfrm>
                    <a:prstGeom prst="rect">
                      <a:avLst/>
                    </a:prstGeom>
                  </pic:spPr>
                </pic:pic>
              </a:graphicData>
            </a:graphic>
          </wp:inline>
        </w:drawing>
      </w:r>
    </w:p>
    <w:p w14:paraId="55159BE7" w14:textId="1A5D8A4A" w:rsidR="004D2AAA" w:rsidRDefault="00EE0334" w:rsidP="004D2AAA">
      <w:pPr>
        <w:pStyle w:val="Heading2"/>
      </w:pPr>
      <w:r>
        <w:t>Add Data Fields to receive the response data from HealthPiQture.</w:t>
      </w:r>
    </w:p>
    <w:p w14:paraId="5135BFE6" w14:textId="372580DA" w:rsidR="00BE6E80" w:rsidRDefault="00BE6E80" w:rsidP="003E2043">
      <w:pPr>
        <w:jc w:val="both"/>
      </w:pPr>
      <w:r>
        <w:t>To</w:t>
      </w:r>
      <w:r w:rsidR="00EE0334">
        <w:t xml:space="preserve"> receive the responses from HealthPiQture and make this information actionable via rules within FireLight, </w:t>
      </w:r>
      <w:r w:rsidR="002D702D">
        <w:t>six</w:t>
      </w:r>
      <w:r w:rsidR="00EE0334">
        <w:t xml:space="preserve"> data elements need to be added (recommend settings these fields as ‘Read Only’ so that </w:t>
      </w:r>
      <w:r w:rsidR="00EE0334">
        <w:lastRenderedPageBreak/>
        <w:t>they cannot be changed by the user and/or placed on a ‘Hidden” form that the agent cannot see). F</w:t>
      </w:r>
      <w:r>
        <w:t>our f</w:t>
      </w:r>
      <w:r w:rsidR="00EE0334">
        <w:t>ields need to be added to collect the Mortality Score, Prescription Score, Clinical Lab Score and Diagnosis/Medical Claims Score. Please note, there may not be a response for Prescription, Lab or Diagnosis score as there may not be any records for these categories. There should always be a Mortality Score returned.</w:t>
      </w:r>
      <w:r>
        <w:t xml:space="preserve"> Two fields need to be added to receive Response Status and Response Message information.</w:t>
      </w:r>
    </w:p>
    <w:p w14:paraId="375F6B6B" w14:textId="6043BE30" w:rsidR="00962179" w:rsidRDefault="00942196" w:rsidP="003E2043">
      <w:pPr>
        <w:jc w:val="both"/>
      </w:pPr>
      <w:r>
        <w:t xml:space="preserve">The </w:t>
      </w:r>
      <w:r w:rsidR="00962179">
        <w:t xml:space="preserve">Field Names for these 6 data elements do have a specific naming convention that must be followed for information to map and fill properly. These fields must be tied to the specific Custom Action button that fired off the API and the field name associated with the Custom Action button is to be the leading characters of the Field Name for each of these fields. </w:t>
      </w:r>
    </w:p>
    <w:p w14:paraId="4AD272FD" w14:textId="163A77E1" w:rsidR="00942196" w:rsidRPr="00EE0334" w:rsidRDefault="00962179" w:rsidP="003E2043">
      <w:pPr>
        <w:jc w:val="both"/>
      </w:pPr>
      <w:r>
        <w:t>For example, if the field name of the Custom Action button is named ‘</w:t>
      </w:r>
      <w:r w:rsidRPr="00962179">
        <w:t>ExamOne_HP_Launch</w:t>
      </w:r>
      <w:r>
        <w:t>’, this will be leading portion of the field name, the Mortality Score data field would need to be named ‘</w:t>
      </w:r>
      <w:r w:rsidRPr="00962179">
        <w:t>ExamOne_HP_Launch</w:t>
      </w:r>
      <w:r>
        <w:t xml:space="preserve">_MortalityScore’. </w:t>
      </w:r>
    </w:p>
    <w:p w14:paraId="4DBACF2E" w14:textId="2B7BBB07" w:rsidR="00962179" w:rsidRDefault="00962179" w:rsidP="003E2043">
      <w:pPr>
        <w:jc w:val="both"/>
      </w:pPr>
      <w:r>
        <w:t>Date fields that are needed to be added and the naming convention and Data Group Property value that should be assigned to each:</w:t>
      </w:r>
    </w:p>
    <w:p w14:paraId="44C2D468" w14:textId="3A333F7B" w:rsidR="00962179" w:rsidRDefault="00962179" w:rsidP="00962179">
      <w:pPr>
        <w:pStyle w:val="ListParagraph"/>
        <w:numPr>
          <w:ilvl w:val="0"/>
          <w:numId w:val="13"/>
        </w:numPr>
      </w:pPr>
      <w:r>
        <w:t>Mortality Score</w:t>
      </w:r>
    </w:p>
    <w:p w14:paraId="5B171C03" w14:textId="533765FA" w:rsidR="00962179" w:rsidRDefault="00962179" w:rsidP="00962179">
      <w:pPr>
        <w:pStyle w:val="ListParagraph"/>
        <w:numPr>
          <w:ilvl w:val="1"/>
          <w:numId w:val="13"/>
        </w:numPr>
      </w:pPr>
      <w:r>
        <w:t>Date Field name: (name_of_the_custom_action_MortalityScore)</w:t>
      </w:r>
    </w:p>
    <w:p w14:paraId="0F5019A4" w14:textId="43C24CC0" w:rsidR="00F5655B" w:rsidRDefault="00F5655B" w:rsidP="003E2043">
      <w:pPr>
        <w:pStyle w:val="ListParagraph"/>
        <w:numPr>
          <w:ilvl w:val="1"/>
          <w:numId w:val="13"/>
        </w:numPr>
        <w:jc w:val="both"/>
      </w:pPr>
      <w:r>
        <w:t>Data Group: Needs to be set with the same value as used for the Custom Action button for the party (Insured, Additional Insured,etc</w:t>
      </w:r>
      <w:r w:rsidR="00C6104A">
        <w:t>.</w:t>
      </w:r>
      <w:r>
        <w:t>)</w:t>
      </w:r>
    </w:p>
    <w:p w14:paraId="2519A45D" w14:textId="1BFECD2A" w:rsidR="00962179" w:rsidRDefault="00F5655B" w:rsidP="00962179">
      <w:pPr>
        <w:pStyle w:val="ListParagraph"/>
        <w:numPr>
          <w:ilvl w:val="1"/>
          <w:numId w:val="13"/>
        </w:numPr>
      </w:pPr>
      <w:r>
        <w:t>Data Group Property value: MortalityScore</w:t>
      </w:r>
    </w:p>
    <w:p w14:paraId="7CBFFDCE" w14:textId="3EFA5A30" w:rsidR="00962179" w:rsidRDefault="00962179" w:rsidP="00962179">
      <w:pPr>
        <w:pStyle w:val="ListParagraph"/>
        <w:numPr>
          <w:ilvl w:val="0"/>
          <w:numId w:val="13"/>
        </w:numPr>
      </w:pPr>
      <w:r>
        <w:t>Prescription History Score</w:t>
      </w:r>
    </w:p>
    <w:p w14:paraId="59D5C983" w14:textId="3399A2DD" w:rsidR="00F5655B" w:rsidRDefault="00F5655B" w:rsidP="00F5655B">
      <w:pPr>
        <w:pStyle w:val="ListParagraph"/>
        <w:numPr>
          <w:ilvl w:val="1"/>
          <w:numId w:val="13"/>
        </w:numPr>
      </w:pPr>
      <w:r>
        <w:t>Date Field name: (name_of_the_custom_action_</w:t>
      </w:r>
      <w:r w:rsidRPr="00F5655B">
        <w:t>PrescriptionHistory</w:t>
      </w:r>
      <w:r>
        <w:t>)</w:t>
      </w:r>
    </w:p>
    <w:p w14:paraId="79A096E7" w14:textId="726B9995" w:rsidR="00F5655B" w:rsidRDefault="00F5655B" w:rsidP="003E2043">
      <w:pPr>
        <w:pStyle w:val="ListParagraph"/>
        <w:numPr>
          <w:ilvl w:val="1"/>
          <w:numId w:val="13"/>
        </w:numPr>
        <w:jc w:val="both"/>
      </w:pPr>
      <w:r>
        <w:t>Data Group: Needs to be set with the same value as used for the Custom Action button for the party (Insured, Additional Insured,etc</w:t>
      </w:r>
      <w:r w:rsidR="00C6104A">
        <w:t>.</w:t>
      </w:r>
      <w:r>
        <w:t>)</w:t>
      </w:r>
    </w:p>
    <w:p w14:paraId="2562C96B" w14:textId="01D525E5" w:rsidR="00F5655B" w:rsidRDefault="00F5655B" w:rsidP="00F5655B">
      <w:pPr>
        <w:pStyle w:val="ListParagraph"/>
        <w:numPr>
          <w:ilvl w:val="1"/>
          <w:numId w:val="13"/>
        </w:numPr>
      </w:pPr>
      <w:r>
        <w:t>Data Group Property value: PrescriptionHistory</w:t>
      </w:r>
    </w:p>
    <w:p w14:paraId="17820B16" w14:textId="691B7A76" w:rsidR="00962179" w:rsidRDefault="00962179" w:rsidP="00962179">
      <w:pPr>
        <w:pStyle w:val="ListParagraph"/>
        <w:numPr>
          <w:ilvl w:val="0"/>
          <w:numId w:val="13"/>
        </w:numPr>
      </w:pPr>
      <w:r>
        <w:t>Clinical Lab History Score</w:t>
      </w:r>
    </w:p>
    <w:p w14:paraId="21841494" w14:textId="5966D364" w:rsidR="00F5655B" w:rsidRDefault="00F5655B" w:rsidP="00F5655B">
      <w:pPr>
        <w:pStyle w:val="ListParagraph"/>
        <w:numPr>
          <w:ilvl w:val="1"/>
          <w:numId w:val="13"/>
        </w:numPr>
      </w:pPr>
      <w:r>
        <w:t>Date Field name: (name_of_the_custom_action_</w:t>
      </w:r>
      <w:r w:rsidRPr="00F5655B">
        <w:t>ClinicalLabHistory</w:t>
      </w:r>
      <w:r>
        <w:t>)</w:t>
      </w:r>
    </w:p>
    <w:p w14:paraId="63163D11" w14:textId="2960B8D8" w:rsidR="00F5655B" w:rsidRDefault="00F5655B" w:rsidP="003E2043">
      <w:pPr>
        <w:pStyle w:val="ListParagraph"/>
        <w:numPr>
          <w:ilvl w:val="1"/>
          <w:numId w:val="13"/>
        </w:numPr>
        <w:jc w:val="both"/>
      </w:pPr>
      <w:r>
        <w:t>Data Group: Needs to be set with the same value as used for the Custom Action button for the party (Insured, Additional Insured,etc</w:t>
      </w:r>
      <w:r w:rsidR="00C6104A">
        <w:t>.</w:t>
      </w:r>
      <w:r>
        <w:t>)</w:t>
      </w:r>
    </w:p>
    <w:p w14:paraId="5E35EA84" w14:textId="3A870929" w:rsidR="00F5655B" w:rsidRDefault="00F5655B" w:rsidP="0081092B">
      <w:pPr>
        <w:pStyle w:val="ListParagraph"/>
        <w:numPr>
          <w:ilvl w:val="1"/>
          <w:numId w:val="13"/>
        </w:numPr>
      </w:pPr>
      <w:r>
        <w:t xml:space="preserve">Data Group Property value: </w:t>
      </w:r>
      <w:r w:rsidRPr="00F5655B">
        <w:t>ClinicalLabHistory</w:t>
      </w:r>
    </w:p>
    <w:p w14:paraId="37F13EEC" w14:textId="241C06C4" w:rsidR="00962179" w:rsidRDefault="00962179" w:rsidP="00962179">
      <w:pPr>
        <w:pStyle w:val="ListParagraph"/>
        <w:numPr>
          <w:ilvl w:val="0"/>
          <w:numId w:val="13"/>
        </w:numPr>
      </w:pPr>
      <w:r>
        <w:t>Diagnosis History Score</w:t>
      </w:r>
    </w:p>
    <w:p w14:paraId="3E5D3FDE" w14:textId="0F419F72" w:rsidR="00F5655B" w:rsidRDefault="00F5655B" w:rsidP="00F5655B">
      <w:pPr>
        <w:pStyle w:val="ListParagraph"/>
        <w:numPr>
          <w:ilvl w:val="1"/>
          <w:numId w:val="13"/>
        </w:numPr>
      </w:pPr>
      <w:r>
        <w:t>Date Field name: (name_of_the_custom_action_</w:t>
      </w:r>
      <w:r w:rsidRPr="00F5655B">
        <w:t xml:space="preserve"> </w:t>
      </w:r>
      <w:r>
        <w:t>Diagnosis</w:t>
      </w:r>
      <w:r w:rsidRPr="00F5655B">
        <w:t>History</w:t>
      </w:r>
      <w:r>
        <w:t>)</w:t>
      </w:r>
    </w:p>
    <w:p w14:paraId="1A6802C4" w14:textId="77777777" w:rsidR="00F5655B" w:rsidRDefault="00F5655B" w:rsidP="003E2043">
      <w:pPr>
        <w:pStyle w:val="ListParagraph"/>
        <w:numPr>
          <w:ilvl w:val="1"/>
          <w:numId w:val="13"/>
        </w:numPr>
        <w:jc w:val="both"/>
      </w:pPr>
      <w:r>
        <w:t>Data Group: Needs to be set with the same value as used for the Custom Action button for the party (Insured, Additional Insured,etc…)</w:t>
      </w:r>
    </w:p>
    <w:p w14:paraId="623C4CDA" w14:textId="4B2A7667" w:rsidR="00F5655B" w:rsidRDefault="00F5655B" w:rsidP="00F5655B">
      <w:pPr>
        <w:pStyle w:val="ListParagraph"/>
        <w:numPr>
          <w:ilvl w:val="1"/>
          <w:numId w:val="13"/>
        </w:numPr>
      </w:pPr>
      <w:r>
        <w:t>Data Group Property value: Diagnosis</w:t>
      </w:r>
      <w:r w:rsidRPr="00F5655B">
        <w:t>History</w:t>
      </w:r>
    </w:p>
    <w:p w14:paraId="5E5D28D5" w14:textId="6A5808FA" w:rsidR="00962179" w:rsidRDefault="00962179" w:rsidP="00962179">
      <w:pPr>
        <w:pStyle w:val="ListParagraph"/>
        <w:numPr>
          <w:ilvl w:val="0"/>
          <w:numId w:val="13"/>
        </w:numPr>
      </w:pPr>
      <w:r>
        <w:t>Response Status</w:t>
      </w:r>
    </w:p>
    <w:p w14:paraId="6DE2888F" w14:textId="21E91854" w:rsidR="00F5655B" w:rsidRDefault="00F5655B" w:rsidP="00F5655B">
      <w:pPr>
        <w:pStyle w:val="ListParagraph"/>
        <w:numPr>
          <w:ilvl w:val="1"/>
          <w:numId w:val="13"/>
        </w:numPr>
      </w:pPr>
      <w:r>
        <w:t>Date Field name: (name_of_the_custom_action_</w:t>
      </w:r>
      <w:r w:rsidRPr="00F5655B">
        <w:t xml:space="preserve"> ResponseStatus</w:t>
      </w:r>
      <w:r>
        <w:t>)</w:t>
      </w:r>
    </w:p>
    <w:p w14:paraId="269DBE2D" w14:textId="77777777" w:rsidR="00F5655B" w:rsidRDefault="00F5655B" w:rsidP="003E2043">
      <w:pPr>
        <w:pStyle w:val="ListParagraph"/>
        <w:numPr>
          <w:ilvl w:val="1"/>
          <w:numId w:val="13"/>
        </w:numPr>
        <w:jc w:val="both"/>
      </w:pPr>
      <w:r>
        <w:lastRenderedPageBreak/>
        <w:t>Data Group: Needs to be set with the same value as used for the Custom Action button for the party (Insured, Additional Insured,etc…)</w:t>
      </w:r>
    </w:p>
    <w:p w14:paraId="4E5D5714" w14:textId="08997DB9" w:rsidR="00F5655B" w:rsidRDefault="00F5655B" w:rsidP="006F41CA">
      <w:pPr>
        <w:pStyle w:val="ListParagraph"/>
        <w:numPr>
          <w:ilvl w:val="1"/>
          <w:numId w:val="13"/>
        </w:numPr>
      </w:pPr>
      <w:r>
        <w:t xml:space="preserve">Data Group Property value: </w:t>
      </w:r>
      <w:r w:rsidRPr="00F5655B">
        <w:t>ResponseStatus</w:t>
      </w:r>
    </w:p>
    <w:p w14:paraId="50702D0B" w14:textId="237E2F25" w:rsidR="00962179" w:rsidRDefault="00962179" w:rsidP="00962179">
      <w:pPr>
        <w:pStyle w:val="ListParagraph"/>
        <w:numPr>
          <w:ilvl w:val="0"/>
          <w:numId w:val="13"/>
        </w:numPr>
      </w:pPr>
      <w:r>
        <w:t>Response Message</w:t>
      </w:r>
    </w:p>
    <w:p w14:paraId="3FB3200F" w14:textId="2D739274" w:rsidR="00F5655B" w:rsidRDefault="00F5655B" w:rsidP="00F5655B">
      <w:pPr>
        <w:pStyle w:val="ListParagraph"/>
        <w:numPr>
          <w:ilvl w:val="1"/>
          <w:numId w:val="13"/>
        </w:numPr>
      </w:pPr>
      <w:r>
        <w:t>Date Field name: (name_of_the_custom_action_</w:t>
      </w:r>
      <w:r w:rsidRPr="00F5655B">
        <w:t xml:space="preserve"> ResponseMessage</w:t>
      </w:r>
      <w:r>
        <w:t>)</w:t>
      </w:r>
    </w:p>
    <w:p w14:paraId="55E1AECC" w14:textId="77777777" w:rsidR="00F5655B" w:rsidRDefault="00F5655B" w:rsidP="003E2043">
      <w:pPr>
        <w:pStyle w:val="ListParagraph"/>
        <w:numPr>
          <w:ilvl w:val="1"/>
          <w:numId w:val="13"/>
        </w:numPr>
        <w:jc w:val="both"/>
      </w:pPr>
      <w:r>
        <w:t>Data Group: Needs to be set with the same value as used for the Custom Action button for the party (Insured, Additional Insured,etc…)</w:t>
      </w:r>
    </w:p>
    <w:p w14:paraId="4DFBAFA9" w14:textId="6ED3EB40" w:rsidR="00F5655B" w:rsidRDefault="00F5655B" w:rsidP="00F5655B">
      <w:pPr>
        <w:pStyle w:val="ListParagraph"/>
        <w:numPr>
          <w:ilvl w:val="1"/>
          <w:numId w:val="13"/>
        </w:numPr>
      </w:pPr>
      <w:r>
        <w:t>Data Group Property value:</w:t>
      </w:r>
      <w:r w:rsidRPr="00F5655B">
        <w:t xml:space="preserve"> ResponseMessage</w:t>
      </w:r>
    </w:p>
    <w:p w14:paraId="01727A1A" w14:textId="4D39A0E3" w:rsidR="00E52634" w:rsidRPr="00EE0334" w:rsidRDefault="00E52634" w:rsidP="003E2043">
      <w:pPr>
        <w:jc w:val="both"/>
      </w:pPr>
      <w:r>
        <w:t>A set of these data elements will need to be created and specifically named for each party form whom a HealthPiQture order is submitted.</w:t>
      </w:r>
    </w:p>
    <w:p w14:paraId="63BEC3F3" w14:textId="2A6C7519" w:rsidR="004D2AAA" w:rsidRDefault="004D2AAA" w:rsidP="00D44AB9">
      <w:pPr>
        <w:pStyle w:val="Heading2"/>
        <w:divId w:val="214245270"/>
      </w:pPr>
      <w:r>
        <w:t xml:space="preserve"> </w:t>
      </w:r>
      <w:bookmarkStart w:id="17" w:name="_Toc118900192"/>
      <w:r w:rsidR="00E26C3C">
        <w:t>Data A</w:t>
      </w:r>
      <w:r>
        <w:t xml:space="preserve">vailable </w:t>
      </w:r>
      <w:r w:rsidR="00E26C3C">
        <w:t>Wi</w:t>
      </w:r>
      <w:r>
        <w:t xml:space="preserve">thin the </w:t>
      </w:r>
      <w:r w:rsidR="00E26C3C">
        <w:t>P</w:t>
      </w:r>
      <w:r>
        <w:t>rovider</w:t>
      </w:r>
      <w:bookmarkEnd w:id="17"/>
    </w:p>
    <w:p w14:paraId="4F0A7625" w14:textId="0CA4833C" w:rsidR="004D2AAA" w:rsidRDefault="004D2AAA" w:rsidP="003E2043">
      <w:pPr>
        <w:jc w:val="both"/>
        <w:divId w:val="687682671"/>
      </w:pPr>
      <w:r>
        <w:t xml:space="preserve">There is a potential for a massive amount of data elements to be made available to a carrier from the HealthPiQture response. </w:t>
      </w:r>
      <w:r w:rsidR="00522A9B">
        <w:t xml:space="preserve">Within the Base Enhancement, we are extracting the four scores (potential scores) that are returned from HealthPiQture. All the other data returned will be passed into the carrier’s specific Provider. If there are specific data that a carrier wishes to map onto a form to be </w:t>
      </w:r>
      <w:del w:id="18" w:author="Deb Cartwright" w:date="2022-11-11T09:23:00Z">
        <w:r w:rsidDel="003D39E2">
          <w:delText>I</w:delText>
        </w:r>
      </w:del>
      <w:ins w:id="19" w:author="Deb Cartwright" w:date="2022-11-11T09:23:00Z">
        <w:r w:rsidR="003D39E2">
          <w:t>i</w:t>
        </w:r>
      </w:ins>
      <w:r>
        <w:t>n order to allow for carriers to retrieve additional data elements not specifically mapped as part of this effort, we need to ensure the entire data file is made available in the provider for additional data extraction is desired.</w:t>
      </w:r>
    </w:p>
    <w:p w14:paraId="6A534728" w14:textId="007EFCE7" w:rsidR="004D2AAA" w:rsidRDefault="004D2AAA" w:rsidP="00993A5B">
      <w:pPr>
        <w:divId w:val="506021406"/>
      </w:pPr>
    </w:p>
    <w:p w14:paraId="08503524" w14:textId="5C2755FA" w:rsidR="00285858" w:rsidRDefault="00285858" w:rsidP="00285858">
      <w:pPr>
        <w:pStyle w:val="Heading1"/>
        <w:divId w:val="506021406"/>
      </w:pPr>
      <w:r>
        <w:t>ExamOne HealthPiQture Reporting</w:t>
      </w:r>
    </w:p>
    <w:p w14:paraId="29DE3D0B" w14:textId="0E342E57" w:rsidR="00285858" w:rsidRDefault="00285858" w:rsidP="007902EA">
      <w:pPr>
        <w:pStyle w:val="Heading2"/>
        <w:divId w:val="506021406"/>
      </w:pPr>
      <w:r>
        <w:t>ExamOne HealthPiQture Audit History</w:t>
      </w:r>
    </w:p>
    <w:p w14:paraId="09F1E104" w14:textId="755C9A2A" w:rsidR="00285858" w:rsidRDefault="00285858" w:rsidP="003E2043">
      <w:pPr>
        <w:jc w:val="both"/>
        <w:divId w:val="506021406"/>
      </w:pPr>
      <w:r>
        <w:t>An Audit History capturing key steps in the HealthPiQture order and results retrieval process: will be provided in FireLight as part of the case history.</w:t>
      </w:r>
    </w:p>
    <w:p w14:paraId="2CCB9759" w14:textId="19186883" w:rsidR="00E91554" w:rsidRDefault="00285858" w:rsidP="003D39E2">
      <w:pPr>
        <w:pStyle w:val="ListParagraph"/>
        <w:numPr>
          <w:ilvl w:val="0"/>
          <w:numId w:val="18"/>
        </w:numPr>
        <w:divId w:val="506021406"/>
      </w:pPr>
      <w:r>
        <w:t>Audit report capturing date / time of the HealthPiQture order:</w:t>
      </w:r>
    </w:p>
    <w:p w14:paraId="28E965EB" w14:textId="19F37B3D" w:rsidR="00285858" w:rsidRDefault="00285858" w:rsidP="003E2043">
      <w:pPr>
        <w:ind w:left="720"/>
        <w:jc w:val="both"/>
        <w:divId w:val="506021406"/>
      </w:pPr>
      <w:r>
        <w:t>FireLight made a webservice call on (date and time) by (userid) on behalf of (Carrier) to ExamOne to submit a HealthPiQture order for (Application Name)</w:t>
      </w:r>
    </w:p>
    <w:p w14:paraId="1CF7C0CA" w14:textId="6D1E2527" w:rsidR="00285858" w:rsidRDefault="00285858" w:rsidP="003E2043">
      <w:pPr>
        <w:pStyle w:val="ListParagraph"/>
        <w:numPr>
          <w:ilvl w:val="0"/>
          <w:numId w:val="18"/>
        </w:numPr>
        <w:jc w:val="both"/>
        <w:divId w:val="506021406"/>
      </w:pPr>
      <w:r>
        <w:t xml:space="preserve"> Audit report capturing date / time of the HealthPiQture order status and if order was successful or a failure</w:t>
      </w:r>
    </w:p>
    <w:p w14:paraId="43CE0B5A" w14:textId="38054977" w:rsidR="00285858" w:rsidRDefault="00285858" w:rsidP="003E2043">
      <w:pPr>
        <w:ind w:left="720"/>
        <w:jc w:val="both"/>
        <w:divId w:val="506021406"/>
      </w:pPr>
      <w:r>
        <w:t>FireLight received a response from ExamOne on (date and time) indicating the HealthPiQture order on behalf of (Application Name) (was successful and will be processed OR failed)</w:t>
      </w:r>
    </w:p>
    <w:p w14:paraId="529642CD" w14:textId="361BC9F1" w:rsidR="00285858" w:rsidRDefault="00285858" w:rsidP="003E2043">
      <w:pPr>
        <w:pStyle w:val="ListParagraph"/>
        <w:numPr>
          <w:ilvl w:val="0"/>
          <w:numId w:val="18"/>
        </w:numPr>
        <w:jc w:val="both"/>
        <w:divId w:val="506021406"/>
      </w:pPr>
      <w:r>
        <w:t xml:space="preserve"> Audit report capture date / time HealthPiQture order submission timed out (did not transmit):</w:t>
      </w:r>
    </w:p>
    <w:p w14:paraId="787771C5" w14:textId="3DE027C8" w:rsidR="00285858" w:rsidRPr="003D39E2" w:rsidRDefault="00285858" w:rsidP="003E2043">
      <w:pPr>
        <w:ind w:left="720"/>
        <w:jc w:val="both"/>
        <w:divId w:val="506021406"/>
        <w:rPr>
          <w:rFonts w:cstheme="minorHAnsi"/>
          <w:szCs w:val="24"/>
        </w:rPr>
      </w:pPr>
      <w:r w:rsidRPr="003D39E2">
        <w:rPr>
          <w:rFonts w:cstheme="minorHAnsi"/>
          <w:color w:val="242424"/>
          <w:szCs w:val="24"/>
        </w:rPr>
        <w:lastRenderedPageBreak/>
        <w:t>FireLight did not receive a response from ExamOne HealthPiQture on (date and time) in the allotted time limitation of (limit in minutes).</w:t>
      </w:r>
    </w:p>
    <w:p w14:paraId="19549C96" w14:textId="047ADCB4" w:rsidR="00285858" w:rsidRDefault="00285858" w:rsidP="003D39E2">
      <w:pPr>
        <w:pStyle w:val="ListParagraph"/>
        <w:numPr>
          <w:ilvl w:val="0"/>
          <w:numId w:val="18"/>
        </w:numPr>
        <w:divId w:val="506021406"/>
      </w:pPr>
      <w:r>
        <w:t xml:space="preserve"> Audit Report capturing date / time HealthPiQture order results were returned:</w:t>
      </w:r>
    </w:p>
    <w:p w14:paraId="5E07F072" w14:textId="77777777" w:rsidR="00285858" w:rsidRDefault="00285858" w:rsidP="003E2043">
      <w:pPr>
        <w:ind w:left="576"/>
        <w:jc w:val="both"/>
        <w:divId w:val="506021406"/>
      </w:pPr>
      <w:r>
        <w:t>FireLight received a response from ExamOne on (date and time) indicating the HealthPiQture process is complete and the final results (were successfully transmitted and available or no results were available) for the HealthPiQture order for (Application Name).</w:t>
      </w:r>
    </w:p>
    <w:p w14:paraId="4CEF4CBC" w14:textId="6254BBC2" w:rsidR="00285858" w:rsidRPr="00E91554" w:rsidRDefault="00285858" w:rsidP="00A34387">
      <w:pPr>
        <w:pStyle w:val="Heading2"/>
        <w:divId w:val="506021406"/>
        <w:rPr>
          <w:szCs w:val="24"/>
        </w:rPr>
      </w:pPr>
      <w:r>
        <w:t>ExamOne HealthPiQture Activity Report</w:t>
      </w:r>
      <w:r w:rsidRPr="00E91554">
        <w:rPr>
          <w:rStyle w:val="record-title"/>
          <w:rFonts w:eastAsia="Times New Roman"/>
          <w:bCs/>
          <w:i/>
          <w:iCs/>
        </w:rPr>
        <w:t> </w:t>
      </w:r>
    </w:p>
    <w:p w14:paraId="555FA7A6" w14:textId="2FE83D87" w:rsidR="00285858" w:rsidRDefault="00285858" w:rsidP="00285858">
      <w:pPr>
        <w:divId w:val="506021406"/>
      </w:pPr>
      <w:r>
        <w:t>An activity report that can be triggered daily, weekly, or monthly based on carrier preference.</w:t>
      </w:r>
    </w:p>
    <w:p w14:paraId="503E1452" w14:textId="7B8D3E7A" w:rsidR="00285858" w:rsidRDefault="00285858" w:rsidP="00E91554">
      <w:pPr>
        <w:ind w:firstLine="720"/>
        <w:divId w:val="506021406"/>
      </w:pPr>
      <w:r>
        <w:t>Report is to include:</w:t>
      </w:r>
    </w:p>
    <w:p w14:paraId="70CF1396" w14:textId="74A2D7BC" w:rsidR="00285858" w:rsidRDefault="00285858" w:rsidP="00E91554">
      <w:pPr>
        <w:pStyle w:val="ListParagraph"/>
        <w:numPr>
          <w:ilvl w:val="0"/>
          <w:numId w:val="14"/>
        </w:numPr>
        <w:divId w:val="506021406"/>
      </w:pPr>
      <w:r>
        <w:t>Organization name</w:t>
      </w:r>
    </w:p>
    <w:p w14:paraId="5BFD38D3" w14:textId="263B4C99" w:rsidR="00285858" w:rsidRDefault="00285858" w:rsidP="00E91554">
      <w:pPr>
        <w:pStyle w:val="ListParagraph"/>
        <w:numPr>
          <w:ilvl w:val="0"/>
          <w:numId w:val="14"/>
        </w:numPr>
        <w:divId w:val="506021406"/>
      </w:pPr>
      <w:r>
        <w:t>From Date</w:t>
      </w:r>
    </w:p>
    <w:p w14:paraId="616ED299" w14:textId="416030CF" w:rsidR="00285858" w:rsidRDefault="00285858" w:rsidP="00E91554">
      <w:pPr>
        <w:pStyle w:val="ListParagraph"/>
        <w:numPr>
          <w:ilvl w:val="0"/>
          <w:numId w:val="14"/>
        </w:numPr>
        <w:divId w:val="506021406"/>
      </w:pPr>
      <w:r>
        <w:t>Through Date</w:t>
      </w:r>
    </w:p>
    <w:p w14:paraId="4A5378A0" w14:textId="3F05C61F" w:rsidR="00285858" w:rsidRDefault="00285858" w:rsidP="003D39E2">
      <w:pPr>
        <w:ind w:left="720"/>
        <w:divId w:val="506021406"/>
      </w:pPr>
      <w:r>
        <w:t>Data Columns to be included are:</w:t>
      </w:r>
    </w:p>
    <w:p w14:paraId="707EC5FD" w14:textId="53A7E5E5" w:rsidR="00285858" w:rsidRDefault="00285858" w:rsidP="005D0DCC">
      <w:pPr>
        <w:pStyle w:val="ListParagraph"/>
        <w:numPr>
          <w:ilvl w:val="0"/>
          <w:numId w:val="15"/>
        </w:numPr>
        <w:divId w:val="506021406"/>
      </w:pPr>
      <w:r>
        <w:t>Service Name: (will default to HealthPiQture for this effort)</w:t>
      </w:r>
    </w:p>
    <w:p w14:paraId="6EFB73A9" w14:textId="6C48CA04" w:rsidR="00285858" w:rsidRDefault="00285858" w:rsidP="003E2043">
      <w:pPr>
        <w:pStyle w:val="ListParagraph"/>
        <w:numPr>
          <w:ilvl w:val="0"/>
          <w:numId w:val="15"/>
        </w:numPr>
        <w:jc w:val="both"/>
        <w:divId w:val="506021406"/>
      </w:pPr>
      <w:r>
        <w:t>Order Date (date in which FireLight originally submitted the HealthPiQture order to ExamOne)</w:t>
      </w:r>
    </w:p>
    <w:p w14:paraId="3D31CBD8" w14:textId="3F713401" w:rsidR="00285858" w:rsidRDefault="00285858" w:rsidP="00E6054C">
      <w:pPr>
        <w:pStyle w:val="ListParagraph"/>
        <w:numPr>
          <w:ilvl w:val="0"/>
          <w:numId w:val="15"/>
        </w:numPr>
        <w:divId w:val="506021406"/>
      </w:pPr>
      <w:r>
        <w:t>Completion Date (date in which FireLight received the HealthPiQture order results from ExamOne)</w:t>
      </w:r>
    </w:p>
    <w:p w14:paraId="73439516" w14:textId="44A1C9E7" w:rsidR="00285858" w:rsidRDefault="00285858" w:rsidP="002559AA">
      <w:pPr>
        <w:pStyle w:val="ListParagraph"/>
        <w:numPr>
          <w:ilvl w:val="0"/>
          <w:numId w:val="15"/>
        </w:numPr>
        <w:divId w:val="506021406"/>
      </w:pPr>
      <w:r>
        <w:t>Product Name (Name of the specific carrier product for the case)</w:t>
      </w:r>
    </w:p>
    <w:p w14:paraId="69A6DC5D" w14:textId="0137919C" w:rsidR="00285858" w:rsidRDefault="00285858" w:rsidP="008E2DA7">
      <w:pPr>
        <w:pStyle w:val="ListParagraph"/>
        <w:numPr>
          <w:ilvl w:val="0"/>
          <w:numId w:val="15"/>
        </w:numPr>
        <w:divId w:val="506021406"/>
      </w:pPr>
      <w:r>
        <w:t>ApplicationID (Application ID assigned by FireLight)</w:t>
      </w:r>
    </w:p>
    <w:p w14:paraId="375835F6" w14:textId="6301AD6F" w:rsidR="00285858" w:rsidRDefault="00285858" w:rsidP="003E2043">
      <w:pPr>
        <w:pStyle w:val="ListParagraph"/>
        <w:numPr>
          <w:ilvl w:val="0"/>
          <w:numId w:val="15"/>
        </w:numPr>
        <w:jc w:val="both"/>
        <w:divId w:val="506021406"/>
      </w:pPr>
      <w:r>
        <w:t>Application Name (Name assigned to the application / case by the agent when creating the case)</w:t>
      </w:r>
    </w:p>
    <w:p w14:paraId="7D2C49DA" w14:textId="7D2EF0F3" w:rsidR="00285858" w:rsidRDefault="00285858" w:rsidP="00276BF5">
      <w:pPr>
        <w:pStyle w:val="ListParagraph"/>
        <w:numPr>
          <w:ilvl w:val="0"/>
          <w:numId w:val="15"/>
        </w:numPr>
        <w:divId w:val="506021406"/>
      </w:pPr>
      <w:r>
        <w:t>Writing Agent Name</w:t>
      </w:r>
    </w:p>
    <w:p w14:paraId="31A5D77A" w14:textId="054B5723" w:rsidR="00285858" w:rsidRDefault="00285858" w:rsidP="00B325A4">
      <w:pPr>
        <w:pStyle w:val="ListParagraph"/>
        <w:numPr>
          <w:ilvl w:val="0"/>
          <w:numId w:val="15"/>
        </w:numPr>
        <w:divId w:val="506021406"/>
      </w:pPr>
      <w:r>
        <w:t xml:space="preserve">External Role Code </w:t>
      </w:r>
    </w:p>
    <w:p w14:paraId="4248318C" w14:textId="77777777" w:rsidR="00285858" w:rsidRPr="003D39E2" w:rsidRDefault="00285858" w:rsidP="00E91554">
      <w:pPr>
        <w:pStyle w:val="ListParagraph"/>
        <w:numPr>
          <w:ilvl w:val="0"/>
          <w:numId w:val="15"/>
        </w:numPr>
        <w:divId w:val="506021406"/>
        <w:rPr>
          <w:bCs/>
          <w:iCs/>
        </w:rPr>
      </w:pPr>
      <w:r>
        <w:t>Carrier Name</w:t>
      </w:r>
    </w:p>
    <w:bookmarkEnd w:id="1"/>
    <w:bookmarkEnd w:id="2"/>
    <w:p w14:paraId="22B8D48E" w14:textId="77777777" w:rsidR="00285858" w:rsidRPr="003D39E2" w:rsidRDefault="00285858" w:rsidP="004D2AAA">
      <w:pPr>
        <w:divId w:val="506021406"/>
        <w:rPr>
          <w:rFonts w:ascii="Courier New" w:hAnsi="Courier New" w:cs="Courier New"/>
          <w:bCs/>
          <w:iCs/>
          <w:color w:val="000000"/>
          <w:sz w:val="20"/>
          <w:szCs w:val="20"/>
        </w:rPr>
      </w:pPr>
    </w:p>
    <w:sectPr w:rsidR="00285858" w:rsidRPr="003D39E2" w:rsidSect="00723D37">
      <w:pgSz w:w="12240" w:h="15840"/>
      <w:pgMar w:top="1800" w:right="1080" w:bottom="1267" w:left="1080" w:header="576" w:footer="187"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383B7" w14:textId="77777777" w:rsidR="00884600" w:rsidRDefault="00884600" w:rsidP="006B3EC9">
      <w:pPr>
        <w:spacing w:after="0" w:line="240" w:lineRule="auto"/>
      </w:pPr>
      <w:r>
        <w:separator/>
      </w:r>
    </w:p>
  </w:endnote>
  <w:endnote w:type="continuationSeparator" w:id="0">
    <w:p w14:paraId="7F8E4437" w14:textId="77777777" w:rsidR="00884600" w:rsidRDefault="00884600" w:rsidP="006B3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fficina Sans ITC TT">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7CD4B" w14:textId="77777777" w:rsidR="00A45BB3" w:rsidRDefault="00000000">
    <w:pPr>
      <w:pStyle w:val="Footer"/>
    </w:pPr>
  </w:p>
  <w:p w14:paraId="040BBA6C" w14:textId="77777777" w:rsidR="00E74C1B"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AA05F" w14:textId="20F0E5D2" w:rsidR="00442A97" w:rsidRPr="00CD4421" w:rsidRDefault="006B3EC9" w:rsidP="00E12AEB">
    <w:pPr>
      <w:pStyle w:val="Footer"/>
      <w:tabs>
        <w:tab w:val="left" w:pos="9200"/>
        <w:tab w:val="right" w:pos="9270"/>
        <w:tab w:val="left" w:pos="9360"/>
        <w:tab w:val="left" w:pos="11520"/>
        <w:tab w:val="left" w:pos="14400"/>
      </w:tabs>
      <w:spacing w:line="480" w:lineRule="auto"/>
      <w:ind w:right="-720"/>
      <w:rPr>
        <w:rStyle w:val="PageNumber"/>
        <w:rFonts w:ascii="Open Sans" w:hAnsi="Open Sans" w:cs="Open Sans"/>
        <w:color w:val="808080"/>
        <w:sz w:val="22"/>
      </w:rPr>
    </w:pPr>
    <w:r w:rsidRPr="00CD4421">
      <w:rPr>
        <w:rFonts w:ascii="Calibri" w:hAnsi="Calibri" w:cs="Open Sans"/>
        <w:noProof/>
        <w:color w:val="808080"/>
        <w:sz w:val="22"/>
      </w:rPr>
      <mc:AlternateContent>
        <mc:Choice Requires="wps">
          <w:drawing>
            <wp:anchor distT="0" distB="0" distL="114300" distR="114300" simplePos="0" relativeHeight="251660288" behindDoc="0" locked="0" layoutInCell="1" allowOverlap="1" wp14:anchorId="38D30018" wp14:editId="11B75AE2">
              <wp:simplePos x="0" y="0"/>
              <wp:positionH relativeFrom="column">
                <wp:posOffset>0</wp:posOffset>
              </wp:positionH>
              <wp:positionV relativeFrom="paragraph">
                <wp:posOffset>-105410</wp:posOffset>
              </wp:positionV>
              <wp:extent cx="6501130" cy="8890"/>
              <wp:effectExtent l="0" t="0" r="4445" b="127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130" cy="8890"/>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9BE5FF" id="Rectangle 2" o:spid="_x0000_s1026" style="position:absolute;margin-left:0;margin-top:-8.3pt;width:511.9pt;height:.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" fillcolor="#7f7f7f" stroked="f"/>
          </w:pict>
        </mc:Fallback>
      </mc:AlternateContent>
    </w:r>
    <w:r w:rsidR="00D853F2" w:rsidRPr="00CD4421">
      <w:rPr>
        <w:rFonts w:ascii="Calibri" w:hAnsi="Calibri" w:cs="Open Sans"/>
        <w:color w:val="808080"/>
        <w:sz w:val="22"/>
      </w:rPr>
      <w:t>CONFIDENTIAL ©20</w:t>
    </w:r>
    <w:r w:rsidR="00D14E35">
      <w:rPr>
        <w:rFonts w:ascii="Calibri" w:hAnsi="Calibri" w:cs="Open Sans"/>
        <w:color w:val="808080"/>
        <w:sz w:val="22"/>
      </w:rPr>
      <w:t>2</w:t>
    </w:r>
    <w:r w:rsidR="007C0225">
      <w:rPr>
        <w:rFonts w:ascii="Calibri" w:hAnsi="Calibri" w:cs="Open Sans"/>
        <w:color w:val="808080"/>
        <w:sz w:val="22"/>
      </w:rPr>
      <w:t>2</w:t>
    </w:r>
    <w:r w:rsidR="00D853F2" w:rsidRPr="00CD4421">
      <w:rPr>
        <w:rFonts w:ascii="Calibri" w:hAnsi="Calibri" w:cs="Open Sans"/>
        <w:color w:val="808080"/>
        <w:sz w:val="22"/>
      </w:rPr>
      <w:t xml:space="preserve"> Insurance Technologies, LLC. All rights reserved.                                           </w:t>
    </w:r>
    <w:r w:rsidR="00D853F2" w:rsidRPr="00CD4421">
      <w:rPr>
        <w:rFonts w:ascii="Calibri" w:hAnsi="Calibri" w:cs="Open Sans"/>
        <w:sz w:val="22"/>
      </w:rPr>
      <w:t xml:space="preserve">           </w:t>
    </w:r>
    <w:r w:rsidR="00D853F2" w:rsidRPr="00CD4421">
      <w:rPr>
        <w:rStyle w:val="PageNumber"/>
        <w:rFonts w:ascii="Calibri" w:hAnsi="Calibri" w:cs="Open Sans"/>
        <w:color w:val="808080"/>
        <w:sz w:val="22"/>
      </w:rPr>
      <w:t xml:space="preserve">Page </w:t>
    </w:r>
    <w:r w:rsidR="00D853F2" w:rsidRPr="00CD4421">
      <w:rPr>
        <w:rStyle w:val="PageNumber"/>
        <w:rFonts w:ascii="Calibri" w:hAnsi="Calibri" w:cs="Open Sans"/>
        <w:color w:val="808080"/>
        <w:sz w:val="22"/>
      </w:rPr>
      <w:fldChar w:fldCharType="begin"/>
    </w:r>
    <w:r w:rsidR="00D853F2" w:rsidRPr="00CD4421">
      <w:rPr>
        <w:rStyle w:val="PageNumber"/>
        <w:rFonts w:ascii="Calibri" w:hAnsi="Calibri" w:cs="Open Sans"/>
        <w:color w:val="808080"/>
        <w:sz w:val="22"/>
      </w:rPr>
      <w:instrText xml:space="preserve"> PAGE </w:instrText>
    </w:r>
    <w:r w:rsidR="00D853F2" w:rsidRPr="00CD4421">
      <w:rPr>
        <w:rStyle w:val="PageNumber"/>
        <w:rFonts w:ascii="Calibri" w:hAnsi="Calibri" w:cs="Open Sans"/>
        <w:color w:val="808080"/>
        <w:sz w:val="22"/>
      </w:rPr>
      <w:fldChar w:fldCharType="separate"/>
    </w:r>
    <w:r w:rsidR="00395370">
      <w:rPr>
        <w:rStyle w:val="PageNumber"/>
        <w:rFonts w:ascii="Calibri" w:hAnsi="Calibri" w:cs="Open Sans"/>
        <w:noProof/>
        <w:color w:val="808080"/>
        <w:sz w:val="22"/>
      </w:rPr>
      <w:t>2</w:t>
    </w:r>
    <w:r w:rsidR="00D853F2" w:rsidRPr="00CD4421">
      <w:rPr>
        <w:rStyle w:val="PageNumber"/>
        <w:rFonts w:ascii="Calibri" w:hAnsi="Calibri" w:cs="Open Sans"/>
        <w:color w:val="808080"/>
        <w:sz w:val="22"/>
      </w:rPr>
      <w:fldChar w:fldCharType="end"/>
    </w:r>
    <w:r w:rsidR="00D853F2" w:rsidRPr="00CD4421">
      <w:rPr>
        <w:rStyle w:val="PageNumber"/>
        <w:rFonts w:ascii="Calibri" w:hAnsi="Calibri" w:cs="Open Sans"/>
        <w:color w:val="808080"/>
        <w:sz w:val="22"/>
      </w:rPr>
      <w:t xml:space="preserve"> of </w:t>
    </w:r>
    <w:r w:rsidR="00D853F2" w:rsidRPr="00CD4421">
      <w:rPr>
        <w:rStyle w:val="PageNumber"/>
        <w:rFonts w:ascii="Calibri" w:hAnsi="Calibri" w:cs="Open Sans"/>
        <w:color w:val="808080"/>
        <w:sz w:val="22"/>
      </w:rPr>
      <w:fldChar w:fldCharType="begin"/>
    </w:r>
    <w:r w:rsidR="00D853F2" w:rsidRPr="00CD4421">
      <w:rPr>
        <w:rStyle w:val="PageNumber"/>
        <w:rFonts w:ascii="Calibri" w:hAnsi="Calibri" w:cs="Open Sans"/>
        <w:color w:val="808080"/>
        <w:sz w:val="22"/>
      </w:rPr>
      <w:instrText xml:space="preserve"> NUMPAGES </w:instrText>
    </w:r>
    <w:r w:rsidR="00D853F2" w:rsidRPr="00CD4421">
      <w:rPr>
        <w:rStyle w:val="PageNumber"/>
        <w:rFonts w:ascii="Calibri" w:hAnsi="Calibri" w:cs="Open Sans"/>
        <w:color w:val="808080"/>
        <w:sz w:val="22"/>
      </w:rPr>
      <w:fldChar w:fldCharType="separate"/>
    </w:r>
    <w:r w:rsidR="00395370">
      <w:rPr>
        <w:rStyle w:val="PageNumber"/>
        <w:rFonts w:ascii="Calibri" w:hAnsi="Calibri" w:cs="Open Sans"/>
        <w:noProof/>
        <w:color w:val="808080"/>
        <w:sz w:val="22"/>
      </w:rPr>
      <w:t>4</w:t>
    </w:r>
    <w:r w:rsidR="00D853F2" w:rsidRPr="00CD4421">
      <w:rPr>
        <w:rStyle w:val="PageNumber"/>
        <w:rFonts w:ascii="Calibri" w:hAnsi="Calibri" w:cs="Open Sans"/>
        <w:color w:val="808080"/>
        <w:sz w:val="22"/>
      </w:rPr>
      <w:fldChar w:fldCharType="end"/>
    </w:r>
  </w:p>
  <w:p w14:paraId="04873E99" w14:textId="77777777" w:rsidR="00442A97" w:rsidRDefault="00000000" w:rsidP="00E12AEB">
    <w:pPr>
      <w:pStyle w:val="Footer"/>
      <w:ind w:left="-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F6AED" w14:textId="77777777" w:rsidR="00884600" w:rsidRDefault="00884600" w:rsidP="006B3EC9">
      <w:pPr>
        <w:spacing w:after="0" w:line="240" w:lineRule="auto"/>
      </w:pPr>
      <w:r>
        <w:separator/>
      </w:r>
    </w:p>
  </w:footnote>
  <w:footnote w:type="continuationSeparator" w:id="0">
    <w:p w14:paraId="6DA61982" w14:textId="77777777" w:rsidR="00884600" w:rsidRDefault="00884600" w:rsidP="006B3E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1E8AC" w14:textId="77777777" w:rsidR="00442A97" w:rsidRDefault="00BA0275" w:rsidP="00EC7F36">
    <w:pPr>
      <w:pStyle w:val="Header"/>
      <w:tabs>
        <w:tab w:val="center" w:pos="4950"/>
      </w:tabs>
    </w:pPr>
    <w:r>
      <w:rPr>
        <w:rFonts w:eastAsia="Times New Roman" w:cs="Times New Roman"/>
        <w:noProof/>
        <w:sz w:val="20"/>
        <w:szCs w:val="20"/>
      </w:rPr>
      <mc:AlternateContent>
        <mc:Choice Requires="wps">
          <w:drawing>
            <wp:anchor distT="0" distB="0" distL="114300" distR="114300" simplePos="0" relativeHeight="251662336" behindDoc="0" locked="0" layoutInCell="1" allowOverlap="1" wp14:anchorId="7E4011A9" wp14:editId="7AF26EC3">
              <wp:simplePos x="0" y="0"/>
              <wp:positionH relativeFrom="margin">
                <wp:posOffset>3295650</wp:posOffset>
              </wp:positionH>
              <wp:positionV relativeFrom="paragraph">
                <wp:posOffset>-28575</wp:posOffset>
              </wp:positionV>
              <wp:extent cx="3276600" cy="4095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276600" cy="409575"/>
                      </a:xfrm>
                      <a:prstGeom prst="rect">
                        <a:avLst/>
                      </a:prstGeom>
                      <a:noFill/>
                      <a:ln w="6350">
                        <a:noFill/>
                      </a:ln>
                    </wps:spPr>
                    <wps:txbx>
                      <w:txbxContent>
                        <w:p w14:paraId="238DF886" w14:textId="738DDFB0" w:rsidR="00BA0275" w:rsidRPr="000B7323" w:rsidRDefault="00BA0275" w:rsidP="00BA0275">
                          <w:pPr>
                            <w:jc w:val="right"/>
                            <w:rPr>
                              <w:sz w:val="22"/>
                            </w:rPr>
                          </w:pPr>
                          <w:r w:rsidRPr="000B7323">
                            <w:rPr>
                              <w:sz w:val="22"/>
                            </w:rPr>
                            <w:t>F</w:t>
                          </w:r>
                          <w:r>
                            <w:rPr>
                              <w:sz w:val="22"/>
                            </w:rPr>
                            <w:t>ireLight</w:t>
                          </w:r>
                          <w:r>
                            <w:rPr>
                              <w:rFonts w:cstheme="minorHAnsi"/>
                              <w:sz w:val="22"/>
                            </w:rPr>
                            <w:t>®</w:t>
                          </w:r>
                          <w:r w:rsidRPr="000B7323">
                            <w:rPr>
                              <w:sz w:val="22"/>
                            </w:rPr>
                            <w:br/>
                          </w:r>
                          <w:sdt>
                            <w:sdtPr>
                              <w:rPr>
                                <w:sz w:val="22"/>
                              </w:rPr>
                              <w:alias w:val="Title"/>
                              <w:tag w:val=""/>
                              <w:id w:val="1118031039"/>
                              <w:placeholder>
                                <w:docPart w:val="20DCA9BA367B4AB2B1B05B0836064626"/>
                              </w:placeholder>
                              <w:dataBinding w:prefixMappings="xmlns:ns0='http://purl.org/dc/elements/1.1/' xmlns:ns1='http://schemas.openxmlformats.org/package/2006/metadata/core-properties' " w:xpath="/ns1:coreProperties[1]/ns0:title[1]" w:storeItemID="{6C3C8BC8-F283-45AE-878A-BAB7291924A1}"/>
                              <w:text/>
                            </w:sdtPr>
                            <w:sdtContent>
                              <w:r w:rsidR="003658A9">
                                <w:rPr>
                                  <w:sz w:val="22"/>
                                </w:rPr>
                                <w:t>ExamOne HealthPiQture Integration Guide</w:t>
                              </w:r>
                            </w:sdtContent>
                          </w:sdt>
                        </w:p>
                      </w:txbxContent>
                    </wps:txbx>
                    <wps:bodyPr rot="0" spcFirstLastPara="0" vertOverflow="overflow" horzOverflow="overflow" vert="horz" wrap="square" lIns="91440" tIns="0" rIns="0" bIns="45720" numCol="1" spcCol="0" rtlCol="0" fromWordArt="0" anchor="t" anchorCtr="0" forceAA="0" compatLnSpc="1">
                      <a:prstTxWarp prst="textNoShape">
                        <a:avLst/>
                      </a:prstTxWarp>
                      <a:noAutofit/>
                    </wps:bodyPr>
                  </wps:wsp>
                </a:graphicData>
              </a:graphic>
            </wp:anchor>
          </w:drawing>
        </mc:Choice>
        <mc:Fallback>
          <w:pict>
            <v:shapetype w14:anchorId="7E4011A9" id="_x0000_t202" coordsize="21600,21600" o:spt="202" path="m,l,21600r21600,l21600,xe">
              <v:stroke joinstyle="miter"/>
              <v:path gradientshapeok="t" o:connecttype="rect"/>
            </v:shapetype>
            <v:shape id="Text Box 12" o:spid="_x0000_s1029" type="#_x0000_t202" style="position:absolute;margin-left:259.5pt;margin-top:-2.25pt;width:258pt;height:32.25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" filled="f" stroked="f" strokeweight=".5pt">
              <v:textbox inset=",0,0">
                <w:txbxContent>
                  <w:p w14:paraId="238DF886" w14:textId="738DDFB0" w:rsidR="00BA0275" w:rsidRPr="000B7323" w:rsidRDefault="00BA0275" w:rsidP="00BA0275">
                    <w:pPr>
                      <w:jc w:val="right"/>
                      <w:rPr>
                        <w:sz w:val="22"/>
                      </w:rPr>
                    </w:pPr>
                    <w:r w:rsidRPr="000B7323">
                      <w:rPr>
                        <w:sz w:val="22"/>
                      </w:rPr>
                      <w:t>F</w:t>
                    </w:r>
                    <w:r>
                      <w:rPr>
                        <w:sz w:val="22"/>
                      </w:rPr>
                      <w:t>ireLight</w:t>
                    </w:r>
                    <w:r>
                      <w:rPr>
                        <w:rFonts w:cstheme="minorHAnsi"/>
                        <w:sz w:val="22"/>
                      </w:rPr>
                      <w:t>®</w:t>
                    </w:r>
                    <w:r w:rsidRPr="000B7323">
                      <w:rPr>
                        <w:sz w:val="22"/>
                      </w:rPr>
                      <w:br/>
                    </w:r>
                    <w:sdt>
                      <w:sdtPr>
                        <w:rPr>
                          <w:sz w:val="22"/>
                        </w:rPr>
                        <w:alias w:val="Title"/>
                        <w:tag w:val=""/>
                        <w:id w:val="1118031039"/>
                        <w:placeholder>
                          <w:docPart w:val="20DCA9BA367B4AB2B1B05B0836064626"/>
                        </w:placeholder>
                        <w:dataBinding w:prefixMappings="xmlns:ns0='http://purl.org/dc/elements/1.1/' xmlns:ns1='http://schemas.openxmlformats.org/package/2006/metadata/core-properties' " w:xpath="/ns1:coreProperties[1]/ns0:title[1]" w:storeItemID="{6C3C8BC8-F283-45AE-878A-BAB7291924A1}"/>
                        <w:text/>
                      </w:sdtPr>
                      <w:sdtContent>
                        <w:r w:rsidR="003658A9">
                          <w:rPr>
                            <w:sz w:val="22"/>
                          </w:rPr>
                          <w:t>ExamOne HealthPiQture Integration Guide</w:t>
                        </w:r>
                      </w:sdtContent>
                    </w:sdt>
                  </w:p>
                </w:txbxContent>
              </v:textbox>
              <w10:wrap anchorx="margin"/>
            </v:shape>
          </w:pict>
        </mc:Fallback>
      </mc:AlternateContent>
    </w:r>
    <w:r w:rsidR="006233A0" w:rsidRPr="0049632B">
      <w:rPr>
        <w:rFonts w:eastAsia="Times New Roman" w:cs="Times New Roman"/>
        <w:noProof/>
        <w:sz w:val="20"/>
        <w:szCs w:val="20"/>
      </w:rPr>
      <w:drawing>
        <wp:inline distT="0" distB="0" distL="0" distR="0" wp14:anchorId="41901E1C" wp14:editId="50DFE7F8">
          <wp:extent cx="2136027" cy="333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144371" cy="334677"/>
                  </a:xfrm>
                  <a:prstGeom prst="rect">
                    <a:avLst/>
                  </a:prstGeom>
                  <a:noFill/>
                </pic:spPr>
              </pic:pic>
            </a:graphicData>
          </a:graphic>
        </wp:inline>
      </w:drawing>
    </w:r>
  </w:p>
  <w:p w14:paraId="2767F31D" w14:textId="77777777" w:rsidR="00442A97"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12503"/>
    <w:multiLevelType w:val="singleLevel"/>
    <w:tmpl w:val="04090001"/>
    <w:lvl w:ilvl="0">
      <w:start w:val="1"/>
      <w:numFmt w:val="bullet"/>
      <w:lvlText w:val=""/>
      <w:lvlJc w:val="left"/>
      <w:pPr>
        <w:ind w:left="720" w:hanging="360"/>
      </w:pPr>
      <w:rPr>
        <w:rFonts w:ascii="Symbol" w:hAnsi="Symbol" w:hint="default"/>
      </w:rPr>
    </w:lvl>
  </w:abstractNum>
  <w:abstractNum w:abstractNumId="1" w15:restartNumberingAfterBreak="0">
    <w:nsid w:val="078B1600"/>
    <w:multiLevelType w:val="singleLevel"/>
    <w:tmpl w:val="04090001"/>
    <w:lvl w:ilvl="0">
      <w:start w:val="1"/>
      <w:numFmt w:val="bullet"/>
      <w:lvlText w:val=""/>
      <w:lvlJc w:val="left"/>
      <w:pPr>
        <w:ind w:left="720" w:hanging="360"/>
      </w:pPr>
      <w:rPr>
        <w:rFonts w:ascii="Symbol" w:hAnsi="Symbol" w:hint="default"/>
      </w:rPr>
    </w:lvl>
  </w:abstractNum>
  <w:abstractNum w:abstractNumId="2" w15:restartNumberingAfterBreak="0">
    <w:nsid w:val="0A482F80"/>
    <w:multiLevelType w:val="singleLevel"/>
    <w:tmpl w:val="04090001"/>
    <w:lvl w:ilvl="0">
      <w:start w:val="1"/>
      <w:numFmt w:val="bullet"/>
      <w:lvlText w:val=""/>
      <w:lvlJc w:val="left"/>
      <w:pPr>
        <w:ind w:left="720" w:hanging="360"/>
      </w:pPr>
      <w:rPr>
        <w:rFonts w:ascii="Symbol" w:hAnsi="Symbol" w:hint="default"/>
      </w:rPr>
    </w:lvl>
  </w:abstractNum>
  <w:abstractNum w:abstractNumId="3" w15:restartNumberingAfterBreak="0">
    <w:nsid w:val="109F5E66"/>
    <w:multiLevelType w:val="multilevel"/>
    <w:tmpl w:val="D9064AC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80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0FF2738"/>
    <w:multiLevelType w:val="hybridMultilevel"/>
    <w:tmpl w:val="A66E73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5F026A"/>
    <w:multiLevelType w:val="hybridMultilevel"/>
    <w:tmpl w:val="860038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1039CB"/>
    <w:multiLevelType w:val="hybridMultilevel"/>
    <w:tmpl w:val="C14AB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8556F9"/>
    <w:multiLevelType w:val="hybridMultilevel"/>
    <w:tmpl w:val="9ADC5C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0C3E23"/>
    <w:multiLevelType w:val="hybridMultilevel"/>
    <w:tmpl w:val="D11EF77E"/>
    <w:lvl w:ilvl="0" w:tplc="D53600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236143"/>
    <w:multiLevelType w:val="singleLevel"/>
    <w:tmpl w:val="04090001"/>
    <w:lvl w:ilvl="0">
      <w:start w:val="1"/>
      <w:numFmt w:val="bullet"/>
      <w:lvlText w:val=""/>
      <w:lvlJc w:val="left"/>
      <w:pPr>
        <w:ind w:left="720" w:hanging="360"/>
      </w:pPr>
      <w:rPr>
        <w:rFonts w:ascii="Symbol" w:hAnsi="Symbol" w:hint="default"/>
      </w:rPr>
    </w:lvl>
  </w:abstractNum>
  <w:abstractNum w:abstractNumId="10" w15:restartNumberingAfterBreak="0">
    <w:nsid w:val="42364971"/>
    <w:multiLevelType w:val="hybridMultilevel"/>
    <w:tmpl w:val="791CC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401887"/>
    <w:multiLevelType w:val="hybridMultilevel"/>
    <w:tmpl w:val="D5A49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3917CE"/>
    <w:multiLevelType w:val="multilevel"/>
    <w:tmpl w:val="B824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8A164F"/>
    <w:multiLevelType w:val="singleLevel"/>
    <w:tmpl w:val="04090001"/>
    <w:lvl w:ilvl="0">
      <w:start w:val="1"/>
      <w:numFmt w:val="bullet"/>
      <w:lvlText w:val=""/>
      <w:lvlJc w:val="left"/>
      <w:pPr>
        <w:ind w:left="720" w:hanging="360"/>
      </w:pPr>
      <w:rPr>
        <w:rFonts w:ascii="Symbol" w:hAnsi="Symbol" w:hint="default"/>
      </w:rPr>
    </w:lvl>
  </w:abstractNum>
  <w:abstractNum w:abstractNumId="14" w15:restartNumberingAfterBreak="0">
    <w:nsid w:val="51BD0B76"/>
    <w:multiLevelType w:val="hybridMultilevel"/>
    <w:tmpl w:val="BE926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802C5F"/>
    <w:multiLevelType w:val="hybridMultilevel"/>
    <w:tmpl w:val="9BAA6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6437E5"/>
    <w:multiLevelType w:val="hybridMultilevel"/>
    <w:tmpl w:val="F6F00C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BAE4C0E"/>
    <w:multiLevelType w:val="singleLevel"/>
    <w:tmpl w:val="04090001"/>
    <w:lvl w:ilvl="0">
      <w:start w:val="1"/>
      <w:numFmt w:val="bullet"/>
      <w:lvlText w:val=""/>
      <w:lvlJc w:val="left"/>
      <w:pPr>
        <w:ind w:left="720" w:hanging="360"/>
      </w:pPr>
      <w:rPr>
        <w:rFonts w:ascii="Symbol" w:hAnsi="Symbol" w:hint="default"/>
      </w:rPr>
    </w:lvl>
  </w:abstractNum>
  <w:num w:numId="1" w16cid:durableId="120657976">
    <w:abstractNumId w:val="14"/>
  </w:num>
  <w:num w:numId="2" w16cid:durableId="2062559485">
    <w:abstractNumId w:val="3"/>
  </w:num>
  <w:num w:numId="3" w16cid:durableId="16909891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1985605">
    <w:abstractNumId w:val="6"/>
  </w:num>
  <w:num w:numId="5" w16cid:durableId="138349886">
    <w:abstractNumId w:val="12"/>
  </w:num>
  <w:num w:numId="6" w16cid:durableId="407045496">
    <w:abstractNumId w:val="1"/>
  </w:num>
  <w:num w:numId="7" w16cid:durableId="1407729502">
    <w:abstractNumId w:val="9"/>
  </w:num>
  <w:num w:numId="8" w16cid:durableId="611128020">
    <w:abstractNumId w:val="2"/>
  </w:num>
  <w:num w:numId="9" w16cid:durableId="1858694504">
    <w:abstractNumId w:val="17"/>
  </w:num>
  <w:num w:numId="10" w16cid:durableId="1036277560">
    <w:abstractNumId w:val="13"/>
  </w:num>
  <w:num w:numId="11" w16cid:durableId="1205219420">
    <w:abstractNumId w:val="0"/>
  </w:num>
  <w:num w:numId="12" w16cid:durableId="1616667002">
    <w:abstractNumId w:val="16"/>
  </w:num>
  <w:num w:numId="13" w16cid:durableId="378020164">
    <w:abstractNumId w:val="15"/>
  </w:num>
  <w:num w:numId="14" w16cid:durableId="1168985964">
    <w:abstractNumId w:val="7"/>
  </w:num>
  <w:num w:numId="15" w16cid:durableId="134570264">
    <w:abstractNumId w:val="5"/>
  </w:num>
  <w:num w:numId="16" w16cid:durableId="1696231678">
    <w:abstractNumId w:val="4"/>
  </w:num>
  <w:num w:numId="17" w16cid:durableId="1948152877">
    <w:abstractNumId w:val="10"/>
  </w:num>
  <w:num w:numId="18" w16cid:durableId="356389220">
    <w:abstractNumId w:val="11"/>
  </w:num>
  <w:num w:numId="19" w16cid:durableId="84177373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b Cartwright">
    <w15:presenceInfo w15:providerId="AD" w15:userId="S::dlc0611@insurancetechnologies.com::cb2cf678-de06-4b78-a8b0-c2fc42c455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463"/>
    <w:rsid w:val="00020142"/>
    <w:rsid w:val="00024CAD"/>
    <w:rsid w:val="00044044"/>
    <w:rsid w:val="00055EAC"/>
    <w:rsid w:val="00062A51"/>
    <w:rsid w:val="000A0457"/>
    <w:rsid w:val="000A07F7"/>
    <w:rsid w:val="000B1702"/>
    <w:rsid w:val="000C2E7F"/>
    <w:rsid w:val="000E6066"/>
    <w:rsid w:val="0013043B"/>
    <w:rsid w:val="00132CB2"/>
    <w:rsid w:val="00137662"/>
    <w:rsid w:val="00141A65"/>
    <w:rsid w:val="00143C96"/>
    <w:rsid w:val="0016488F"/>
    <w:rsid w:val="001B0517"/>
    <w:rsid w:val="001C66C4"/>
    <w:rsid w:val="00203E32"/>
    <w:rsid w:val="002075AE"/>
    <w:rsid w:val="00216237"/>
    <w:rsid w:val="0022173E"/>
    <w:rsid w:val="002512C1"/>
    <w:rsid w:val="00251463"/>
    <w:rsid w:val="00252285"/>
    <w:rsid w:val="00282EBB"/>
    <w:rsid w:val="00282F03"/>
    <w:rsid w:val="00285858"/>
    <w:rsid w:val="00285FF3"/>
    <w:rsid w:val="002B384D"/>
    <w:rsid w:val="002D702D"/>
    <w:rsid w:val="003061C8"/>
    <w:rsid w:val="00315467"/>
    <w:rsid w:val="003176F6"/>
    <w:rsid w:val="00326934"/>
    <w:rsid w:val="0032715C"/>
    <w:rsid w:val="003409EB"/>
    <w:rsid w:val="003658A9"/>
    <w:rsid w:val="00381577"/>
    <w:rsid w:val="00387D95"/>
    <w:rsid w:val="0039355F"/>
    <w:rsid w:val="00395370"/>
    <w:rsid w:val="003A27E0"/>
    <w:rsid w:val="003A74D2"/>
    <w:rsid w:val="003D39E2"/>
    <w:rsid w:val="003D3D78"/>
    <w:rsid w:val="003D40FB"/>
    <w:rsid w:val="003E2043"/>
    <w:rsid w:val="003E2888"/>
    <w:rsid w:val="00401212"/>
    <w:rsid w:val="0040159D"/>
    <w:rsid w:val="00417351"/>
    <w:rsid w:val="00422B37"/>
    <w:rsid w:val="00430DFD"/>
    <w:rsid w:val="004333F9"/>
    <w:rsid w:val="00442B11"/>
    <w:rsid w:val="004728D0"/>
    <w:rsid w:val="00477891"/>
    <w:rsid w:val="00485794"/>
    <w:rsid w:val="004876E1"/>
    <w:rsid w:val="00492CC2"/>
    <w:rsid w:val="0049632B"/>
    <w:rsid w:val="004B4A16"/>
    <w:rsid w:val="004D2AAA"/>
    <w:rsid w:val="0051636F"/>
    <w:rsid w:val="00522A9B"/>
    <w:rsid w:val="0052508A"/>
    <w:rsid w:val="005347D5"/>
    <w:rsid w:val="00537B37"/>
    <w:rsid w:val="0054099A"/>
    <w:rsid w:val="00573D80"/>
    <w:rsid w:val="00592879"/>
    <w:rsid w:val="005C4C4B"/>
    <w:rsid w:val="005E4E69"/>
    <w:rsid w:val="006048BA"/>
    <w:rsid w:val="00613BFF"/>
    <w:rsid w:val="006140AB"/>
    <w:rsid w:val="00616523"/>
    <w:rsid w:val="006233A0"/>
    <w:rsid w:val="00627C9F"/>
    <w:rsid w:val="00635D5E"/>
    <w:rsid w:val="00640275"/>
    <w:rsid w:val="006455E3"/>
    <w:rsid w:val="00646A81"/>
    <w:rsid w:val="006472EE"/>
    <w:rsid w:val="0067008A"/>
    <w:rsid w:val="00670BD8"/>
    <w:rsid w:val="0069061B"/>
    <w:rsid w:val="006B3044"/>
    <w:rsid w:val="006B3EC9"/>
    <w:rsid w:val="006C7D53"/>
    <w:rsid w:val="00714185"/>
    <w:rsid w:val="007152DD"/>
    <w:rsid w:val="0073028D"/>
    <w:rsid w:val="0075148F"/>
    <w:rsid w:val="00757E9A"/>
    <w:rsid w:val="00763940"/>
    <w:rsid w:val="007A418C"/>
    <w:rsid w:val="007B7C56"/>
    <w:rsid w:val="007C0225"/>
    <w:rsid w:val="007C26B0"/>
    <w:rsid w:val="007E426A"/>
    <w:rsid w:val="007F11B3"/>
    <w:rsid w:val="00801C3A"/>
    <w:rsid w:val="00804516"/>
    <w:rsid w:val="0081435F"/>
    <w:rsid w:val="008313E0"/>
    <w:rsid w:val="00841344"/>
    <w:rsid w:val="00852C52"/>
    <w:rsid w:val="00865CB8"/>
    <w:rsid w:val="0088299A"/>
    <w:rsid w:val="00882E7A"/>
    <w:rsid w:val="00884600"/>
    <w:rsid w:val="00893C3D"/>
    <w:rsid w:val="008A392B"/>
    <w:rsid w:val="008B0394"/>
    <w:rsid w:val="008E08BF"/>
    <w:rsid w:val="008E08E8"/>
    <w:rsid w:val="008F2D8F"/>
    <w:rsid w:val="00926321"/>
    <w:rsid w:val="00942196"/>
    <w:rsid w:val="00944A6B"/>
    <w:rsid w:val="00950DBB"/>
    <w:rsid w:val="00953062"/>
    <w:rsid w:val="00962179"/>
    <w:rsid w:val="00993A5B"/>
    <w:rsid w:val="009A72D4"/>
    <w:rsid w:val="009D1D7B"/>
    <w:rsid w:val="009D6841"/>
    <w:rsid w:val="00A21225"/>
    <w:rsid w:val="00A2589E"/>
    <w:rsid w:val="00A259CD"/>
    <w:rsid w:val="00A27EFE"/>
    <w:rsid w:val="00A365F2"/>
    <w:rsid w:val="00A579A1"/>
    <w:rsid w:val="00A64885"/>
    <w:rsid w:val="00A70342"/>
    <w:rsid w:val="00AA5A0C"/>
    <w:rsid w:val="00AA7BAF"/>
    <w:rsid w:val="00AD7C23"/>
    <w:rsid w:val="00AE34E5"/>
    <w:rsid w:val="00AE4A85"/>
    <w:rsid w:val="00AF23A5"/>
    <w:rsid w:val="00AF4C56"/>
    <w:rsid w:val="00B07C79"/>
    <w:rsid w:val="00B128E6"/>
    <w:rsid w:val="00B44484"/>
    <w:rsid w:val="00B67D07"/>
    <w:rsid w:val="00B77696"/>
    <w:rsid w:val="00B845ED"/>
    <w:rsid w:val="00B92EC7"/>
    <w:rsid w:val="00BA0275"/>
    <w:rsid w:val="00BA79C1"/>
    <w:rsid w:val="00BB335F"/>
    <w:rsid w:val="00BB7029"/>
    <w:rsid w:val="00BE6E80"/>
    <w:rsid w:val="00BF7891"/>
    <w:rsid w:val="00C01463"/>
    <w:rsid w:val="00C0679D"/>
    <w:rsid w:val="00C117E4"/>
    <w:rsid w:val="00C12993"/>
    <w:rsid w:val="00C226D6"/>
    <w:rsid w:val="00C6104A"/>
    <w:rsid w:val="00CA0098"/>
    <w:rsid w:val="00CA1140"/>
    <w:rsid w:val="00CB1FB2"/>
    <w:rsid w:val="00CC74B9"/>
    <w:rsid w:val="00CD4421"/>
    <w:rsid w:val="00CD4957"/>
    <w:rsid w:val="00CE3A80"/>
    <w:rsid w:val="00CE4F59"/>
    <w:rsid w:val="00D10A67"/>
    <w:rsid w:val="00D14E35"/>
    <w:rsid w:val="00D853F2"/>
    <w:rsid w:val="00DB7418"/>
    <w:rsid w:val="00DD513A"/>
    <w:rsid w:val="00E1368D"/>
    <w:rsid w:val="00E1447C"/>
    <w:rsid w:val="00E227B9"/>
    <w:rsid w:val="00E26C3C"/>
    <w:rsid w:val="00E317E3"/>
    <w:rsid w:val="00E52634"/>
    <w:rsid w:val="00E91554"/>
    <w:rsid w:val="00E93BAA"/>
    <w:rsid w:val="00EA32A8"/>
    <w:rsid w:val="00EE0334"/>
    <w:rsid w:val="00EF465E"/>
    <w:rsid w:val="00F131D5"/>
    <w:rsid w:val="00F351A6"/>
    <w:rsid w:val="00F40B02"/>
    <w:rsid w:val="00F454A9"/>
    <w:rsid w:val="00F51698"/>
    <w:rsid w:val="00F5655B"/>
    <w:rsid w:val="00F632DC"/>
    <w:rsid w:val="00FD6523"/>
    <w:rsid w:val="00FD7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559D4E"/>
  <w15:chartTrackingRefBased/>
  <w15:docId w15:val="{D9A97A94-5A65-4D8D-A7DC-ECCE5E350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957"/>
    <w:rPr>
      <w:color w:val="000000" w:themeColor="text1"/>
      <w:sz w:val="24"/>
    </w:rPr>
  </w:style>
  <w:style w:type="paragraph" w:styleId="Heading1">
    <w:name w:val="heading 1"/>
    <w:basedOn w:val="Normal"/>
    <w:next w:val="Normal"/>
    <w:link w:val="Heading1Char"/>
    <w:uiPriority w:val="9"/>
    <w:qFormat/>
    <w:rsid w:val="00CD4421"/>
    <w:pPr>
      <w:keepNext/>
      <w:keepLines/>
      <w:numPr>
        <w:numId w:val="2"/>
      </w:numPr>
      <w:spacing w:before="240" w:after="6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D4421"/>
    <w:pPr>
      <w:keepNext/>
      <w:keepLines/>
      <w:numPr>
        <w:ilvl w:val="1"/>
        <w:numId w:val="2"/>
      </w:numPr>
      <w:spacing w:before="240" w:after="60"/>
      <w:outlineLvl w:val="1"/>
    </w:pPr>
    <w:rPr>
      <w:rFonts w:eastAsiaTheme="majorEastAsia" w:cstheme="majorBidi"/>
      <w:b/>
      <w:sz w:val="28"/>
      <w:szCs w:val="26"/>
    </w:rPr>
  </w:style>
  <w:style w:type="paragraph" w:styleId="Heading3">
    <w:name w:val="heading 3"/>
    <w:basedOn w:val="Normal"/>
    <w:next w:val="Normal"/>
    <w:link w:val="Heading3Char"/>
    <w:autoRedefine/>
    <w:uiPriority w:val="1"/>
    <w:qFormat/>
    <w:rsid w:val="00C0679D"/>
    <w:pPr>
      <w:widowControl w:val="0"/>
      <w:numPr>
        <w:ilvl w:val="2"/>
        <w:numId w:val="2"/>
      </w:numPr>
      <w:spacing w:before="240" w:after="60"/>
      <w:ind w:left="720"/>
      <w:outlineLvl w:val="2"/>
    </w:pPr>
    <w:rPr>
      <w:rFonts w:eastAsia="Open Sans"/>
      <w:b/>
      <w:color w:val="2E74B5" w:themeColor="accent1" w:themeShade="BF"/>
      <w:sz w:val="28"/>
      <w:szCs w:val="24"/>
    </w:rPr>
  </w:style>
  <w:style w:type="paragraph" w:styleId="Heading4">
    <w:name w:val="heading 4"/>
    <w:basedOn w:val="Normal"/>
    <w:next w:val="Normal"/>
    <w:link w:val="Heading4Char"/>
    <w:unhideWhenUsed/>
    <w:qFormat/>
    <w:rsid w:val="00C0679D"/>
    <w:pPr>
      <w:keepNext/>
      <w:numPr>
        <w:ilvl w:val="3"/>
        <w:numId w:val="2"/>
      </w:numPr>
      <w:spacing w:before="240" w:after="60"/>
      <w:jc w:val="both"/>
      <w:outlineLvl w:val="3"/>
    </w:pPr>
    <w:rPr>
      <w:rFonts w:ascii="Calibri" w:eastAsia="Times New Roman" w:hAnsi="Calibri" w:cs="Times New Roman"/>
      <w:b/>
      <w:bCs/>
      <w:color w:val="7F7F7F"/>
      <w:sz w:val="28"/>
      <w:szCs w:val="28"/>
    </w:rPr>
  </w:style>
  <w:style w:type="paragraph" w:styleId="Heading5">
    <w:name w:val="heading 5"/>
    <w:basedOn w:val="Normal"/>
    <w:next w:val="Normal"/>
    <w:link w:val="Heading5Char"/>
    <w:uiPriority w:val="9"/>
    <w:unhideWhenUsed/>
    <w:qFormat/>
    <w:rsid w:val="00841344"/>
    <w:pPr>
      <w:keepNext/>
      <w:keepLines/>
      <w:numPr>
        <w:ilvl w:val="4"/>
        <w:numId w:val="2"/>
      </w:numPr>
      <w:spacing w:before="240" w:after="60"/>
      <w:outlineLvl w:val="4"/>
    </w:pPr>
    <w:rPr>
      <w:rFonts w:eastAsiaTheme="majorEastAsia" w:cstheme="majorBidi"/>
      <w:b/>
      <w:i/>
      <w:color w:val="2E74B5" w:themeColor="accent1" w:themeShade="BF"/>
      <w:sz w:val="28"/>
    </w:rPr>
  </w:style>
  <w:style w:type="paragraph" w:styleId="Heading6">
    <w:name w:val="heading 6"/>
    <w:basedOn w:val="Normal"/>
    <w:next w:val="Normal"/>
    <w:link w:val="Heading6Char"/>
    <w:uiPriority w:val="9"/>
    <w:unhideWhenUsed/>
    <w:qFormat/>
    <w:rsid w:val="004728D0"/>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728D0"/>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728D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728D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C0679D"/>
    <w:rPr>
      <w:rFonts w:eastAsia="Open Sans"/>
      <w:b/>
      <w:color w:val="2E74B5" w:themeColor="accent1" w:themeShade="BF"/>
      <w:sz w:val="28"/>
      <w:szCs w:val="24"/>
    </w:rPr>
  </w:style>
  <w:style w:type="character" w:styleId="Hyperlink">
    <w:name w:val="Hyperlink"/>
    <w:uiPriority w:val="99"/>
    <w:rsid w:val="00AD7C23"/>
    <w:rPr>
      <w:color w:val="2E74B5" w:themeColor="accent1" w:themeShade="BF"/>
      <w:u w:val="none"/>
    </w:rPr>
  </w:style>
  <w:style w:type="paragraph" w:styleId="Title">
    <w:name w:val="Title"/>
    <w:aliases w:val="Cover Title"/>
    <w:basedOn w:val="Normal"/>
    <w:next w:val="Normal"/>
    <w:link w:val="TitleChar"/>
    <w:autoRedefine/>
    <w:uiPriority w:val="10"/>
    <w:qFormat/>
    <w:rsid w:val="005E4E69"/>
    <w:pPr>
      <w:widowControl w:val="0"/>
      <w:spacing w:after="0" w:line="240" w:lineRule="auto"/>
      <w:contextualSpacing/>
      <w:jc w:val="center"/>
    </w:pPr>
    <w:rPr>
      <w:rFonts w:eastAsiaTheme="majorEastAsia" w:cstheme="majorBidi"/>
      <w:caps/>
      <w:spacing w:val="-10"/>
      <w:kern w:val="28"/>
      <w:sz w:val="46"/>
      <w:szCs w:val="56"/>
    </w:rPr>
  </w:style>
  <w:style w:type="character" w:customStyle="1" w:styleId="TitleChar">
    <w:name w:val="Title Char"/>
    <w:aliases w:val="Cover Title Char"/>
    <w:basedOn w:val="DefaultParagraphFont"/>
    <w:link w:val="Title"/>
    <w:uiPriority w:val="10"/>
    <w:rsid w:val="005E4E69"/>
    <w:rPr>
      <w:rFonts w:eastAsiaTheme="majorEastAsia" w:cstheme="majorBidi"/>
      <w:caps/>
      <w:color w:val="000000" w:themeColor="text1"/>
      <w:spacing w:val="-10"/>
      <w:kern w:val="28"/>
      <w:sz w:val="46"/>
      <w:szCs w:val="56"/>
    </w:rPr>
  </w:style>
  <w:style w:type="paragraph" w:customStyle="1" w:styleId="CoverBlueSub-Title">
    <w:name w:val="Cover Blue Sub-Title"/>
    <w:basedOn w:val="Normal"/>
    <w:autoRedefine/>
    <w:uiPriority w:val="1"/>
    <w:qFormat/>
    <w:rsid w:val="005E4E69"/>
    <w:pPr>
      <w:widowControl w:val="0"/>
      <w:spacing w:before="60" w:after="60" w:line="240" w:lineRule="auto"/>
      <w:jc w:val="center"/>
    </w:pPr>
    <w:rPr>
      <w:b/>
      <w:caps/>
      <w:color w:val="0687C5"/>
      <w:sz w:val="72"/>
    </w:rPr>
  </w:style>
  <w:style w:type="paragraph" w:styleId="Header">
    <w:name w:val="header"/>
    <w:basedOn w:val="Normal"/>
    <w:link w:val="HeaderChar"/>
    <w:uiPriority w:val="99"/>
    <w:unhideWhenUsed/>
    <w:rsid w:val="006B3E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EC9"/>
  </w:style>
  <w:style w:type="paragraph" w:styleId="Footer">
    <w:name w:val="footer"/>
    <w:aliases w:val="Pied de page SQ"/>
    <w:basedOn w:val="Normal"/>
    <w:link w:val="FooterChar"/>
    <w:unhideWhenUsed/>
    <w:rsid w:val="006B3EC9"/>
    <w:pPr>
      <w:tabs>
        <w:tab w:val="center" w:pos="4680"/>
        <w:tab w:val="right" w:pos="9360"/>
      </w:tabs>
      <w:spacing w:after="0" w:line="240" w:lineRule="auto"/>
    </w:pPr>
  </w:style>
  <w:style w:type="character" w:customStyle="1" w:styleId="FooterChar">
    <w:name w:val="Footer Char"/>
    <w:aliases w:val="Pied de page SQ Char"/>
    <w:basedOn w:val="DefaultParagraphFont"/>
    <w:link w:val="Footer"/>
    <w:uiPriority w:val="99"/>
    <w:rsid w:val="006B3EC9"/>
  </w:style>
  <w:style w:type="character" w:customStyle="1" w:styleId="Heading1Char">
    <w:name w:val="Heading 1 Char"/>
    <w:basedOn w:val="DefaultParagraphFont"/>
    <w:link w:val="Heading1"/>
    <w:uiPriority w:val="9"/>
    <w:rsid w:val="00CD4421"/>
    <w:rPr>
      <w:rFonts w:eastAsiaTheme="majorEastAsia" w:cstheme="majorBidi"/>
      <w:b/>
      <w:color w:val="000000" w:themeColor="text1"/>
      <w:sz w:val="36"/>
      <w:szCs w:val="32"/>
    </w:rPr>
  </w:style>
  <w:style w:type="character" w:customStyle="1" w:styleId="Heading2Char">
    <w:name w:val="Heading 2 Char"/>
    <w:basedOn w:val="DefaultParagraphFont"/>
    <w:link w:val="Heading2"/>
    <w:uiPriority w:val="9"/>
    <w:rsid w:val="00CD4421"/>
    <w:rPr>
      <w:rFonts w:eastAsiaTheme="majorEastAsia" w:cstheme="majorBidi"/>
      <w:b/>
      <w:color w:val="000000" w:themeColor="text1"/>
      <w:sz w:val="28"/>
      <w:szCs w:val="26"/>
    </w:rPr>
  </w:style>
  <w:style w:type="character" w:customStyle="1" w:styleId="Heading5Char">
    <w:name w:val="Heading 5 Char"/>
    <w:basedOn w:val="DefaultParagraphFont"/>
    <w:link w:val="Heading5"/>
    <w:uiPriority w:val="9"/>
    <w:rsid w:val="00841344"/>
    <w:rPr>
      <w:rFonts w:eastAsiaTheme="majorEastAsia" w:cstheme="majorBidi"/>
      <w:b/>
      <w:i/>
      <w:color w:val="2E74B5" w:themeColor="accent1" w:themeShade="BF"/>
      <w:sz w:val="28"/>
    </w:rPr>
  </w:style>
  <w:style w:type="character" w:customStyle="1" w:styleId="Heading4Char">
    <w:name w:val="Heading 4 Char"/>
    <w:basedOn w:val="DefaultParagraphFont"/>
    <w:link w:val="Heading4"/>
    <w:rsid w:val="00C0679D"/>
    <w:rPr>
      <w:rFonts w:ascii="Calibri" w:eastAsia="Times New Roman" w:hAnsi="Calibri" w:cs="Times New Roman"/>
      <w:b/>
      <w:bCs/>
      <w:color w:val="7F7F7F"/>
      <w:sz w:val="28"/>
      <w:szCs w:val="28"/>
    </w:rPr>
  </w:style>
  <w:style w:type="character" w:styleId="PageNumber">
    <w:name w:val="page number"/>
    <w:rsid w:val="006B3EC9"/>
    <w:rPr>
      <w:rFonts w:ascii="Times New Roman" w:hAnsi="Times New Roman"/>
      <w:sz w:val="20"/>
    </w:rPr>
  </w:style>
  <w:style w:type="character" w:styleId="PlaceholderText">
    <w:name w:val="Placeholder Text"/>
    <w:basedOn w:val="DefaultParagraphFont"/>
    <w:uiPriority w:val="99"/>
    <w:semiHidden/>
    <w:rsid w:val="00B77696"/>
    <w:rPr>
      <w:color w:val="808080"/>
    </w:rPr>
  </w:style>
  <w:style w:type="paragraph" w:styleId="ListParagraph">
    <w:name w:val="List Paragraph"/>
    <w:basedOn w:val="Normal"/>
    <w:uiPriority w:val="34"/>
    <w:qFormat/>
    <w:rsid w:val="00F40B02"/>
    <w:pPr>
      <w:ind w:left="720"/>
      <w:contextualSpacing/>
    </w:pPr>
  </w:style>
  <w:style w:type="paragraph" w:customStyle="1" w:styleId="Product">
    <w:name w:val="Product"/>
    <w:basedOn w:val="Normal"/>
    <w:qFormat/>
    <w:rsid w:val="00646A81"/>
    <w:pPr>
      <w:jc w:val="center"/>
    </w:pPr>
    <w:rPr>
      <w:rFonts w:eastAsia="Open Sans" w:cs="Open Sans"/>
      <w:bCs/>
      <w:sz w:val="28"/>
      <w:szCs w:val="28"/>
    </w:rPr>
  </w:style>
  <w:style w:type="paragraph" w:customStyle="1" w:styleId="SubjectTitle">
    <w:name w:val="Subject Title"/>
    <w:autoRedefine/>
    <w:qFormat/>
    <w:rsid w:val="005E4E69"/>
    <w:pPr>
      <w:spacing w:after="0"/>
      <w:jc w:val="right"/>
    </w:pPr>
    <w:rPr>
      <w:rFonts w:eastAsia="Open Sans" w:cs="Open Sans"/>
      <w:b/>
      <w:caps/>
      <w:color w:val="000000" w:themeColor="text1"/>
      <w:spacing w:val="-1"/>
      <w:sz w:val="28"/>
      <w:szCs w:val="24"/>
      <w:u w:color="808080" w:themeColor="background1" w:themeShade="80"/>
    </w:rPr>
  </w:style>
  <w:style w:type="paragraph" w:customStyle="1" w:styleId="SubjectSub-title">
    <w:name w:val="Subject Sub-title"/>
    <w:basedOn w:val="Normal"/>
    <w:autoRedefine/>
    <w:qFormat/>
    <w:rsid w:val="005E4E69"/>
    <w:pPr>
      <w:spacing w:after="0"/>
      <w:jc w:val="right"/>
    </w:pPr>
    <w:rPr>
      <w:b/>
    </w:rPr>
  </w:style>
  <w:style w:type="paragraph" w:customStyle="1" w:styleId="CoverDate">
    <w:name w:val="Cover Date"/>
    <w:basedOn w:val="Normal"/>
    <w:autoRedefine/>
    <w:qFormat/>
    <w:rsid w:val="005E4E69"/>
    <w:pPr>
      <w:spacing w:after="0" w:line="360" w:lineRule="auto"/>
      <w:jc w:val="right"/>
    </w:pPr>
    <w:rPr>
      <w:rFonts w:cs="Arial"/>
    </w:rPr>
  </w:style>
  <w:style w:type="paragraph" w:customStyle="1" w:styleId="CoverDetails">
    <w:name w:val="Cover Details"/>
    <w:basedOn w:val="Normal"/>
    <w:qFormat/>
    <w:rsid w:val="005E4E69"/>
    <w:pPr>
      <w:spacing w:after="0"/>
      <w:jc w:val="right"/>
    </w:pPr>
    <w:rPr>
      <w:rFonts w:cs="Arial"/>
    </w:rPr>
  </w:style>
  <w:style w:type="paragraph" w:customStyle="1" w:styleId="WebAddress">
    <w:name w:val="Web Address"/>
    <w:basedOn w:val="Normal"/>
    <w:qFormat/>
    <w:rsid w:val="00646A81"/>
    <w:pPr>
      <w:jc w:val="center"/>
    </w:pPr>
    <w:rPr>
      <w:color w:val="FFFFFF" w:themeColor="background1"/>
      <w:sz w:val="26"/>
    </w:rPr>
  </w:style>
  <w:style w:type="paragraph" w:customStyle="1" w:styleId="TableHeading">
    <w:name w:val="Table Heading"/>
    <w:basedOn w:val="Normal"/>
    <w:qFormat/>
    <w:rsid w:val="00AD7C23"/>
    <w:pPr>
      <w:spacing w:before="60" w:after="60"/>
      <w:jc w:val="center"/>
    </w:pPr>
    <w:rPr>
      <w:rFonts w:ascii="Calibri" w:hAnsi="Calibri"/>
      <w:b/>
      <w:bCs/>
      <w:color w:val="0687C5"/>
      <w:sz w:val="32"/>
      <w:szCs w:val="32"/>
    </w:rPr>
  </w:style>
  <w:style w:type="paragraph" w:customStyle="1" w:styleId="ColumnHeading">
    <w:name w:val="Column Heading"/>
    <w:basedOn w:val="Normal"/>
    <w:qFormat/>
    <w:rsid w:val="00AD7C23"/>
    <w:pPr>
      <w:spacing w:before="60" w:after="60"/>
      <w:jc w:val="center"/>
    </w:pPr>
    <w:rPr>
      <w:rFonts w:ascii="Calibri" w:hAnsi="Calibri"/>
      <w:b/>
      <w:bCs/>
      <w:color w:val="000000"/>
    </w:rPr>
  </w:style>
  <w:style w:type="paragraph" w:customStyle="1" w:styleId="RowSubtitle">
    <w:name w:val="Row Sub title"/>
    <w:basedOn w:val="Normal"/>
    <w:qFormat/>
    <w:rsid w:val="00AD7C23"/>
    <w:pPr>
      <w:spacing w:before="60" w:after="60"/>
    </w:pPr>
    <w:rPr>
      <w:rFonts w:ascii="Calibri" w:hAnsi="Calibri"/>
      <w:b/>
      <w:bCs/>
      <w:color w:val="0687C5"/>
    </w:rPr>
  </w:style>
  <w:style w:type="paragraph" w:customStyle="1" w:styleId="Rowtext">
    <w:name w:val="Row text"/>
    <w:basedOn w:val="Normal"/>
    <w:qFormat/>
    <w:rsid w:val="00AD7C23"/>
    <w:pPr>
      <w:spacing w:before="60" w:after="60"/>
    </w:pPr>
    <w:rPr>
      <w:rFonts w:ascii="Calibri" w:hAnsi="Calibri"/>
      <w:b/>
      <w:color w:val="000000"/>
    </w:rPr>
  </w:style>
  <w:style w:type="paragraph" w:customStyle="1" w:styleId="RowDescription">
    <w:name w:val="Row Description"/>
    <w:basedOn w:val="Normal"/>
    <w:qFormat/>
    <w:rsid w:val="00AD7C23"/>
    <w:pPr>
      <w:spacing w:before="60" w:after="60"/>
    </w:pPr>
    <w:rPr>
      <w:rFonts w:ascii="Calibri" w:hAnsi="Calibri"/>
    </w:rPr>
  </w:style>
  <w:style w:type="paragraph" w:styleId="BodyText">
    <w:name w:val="Body Text"/>
    <w:basedOn w:val="Normal"/>
    <w:link w:val="BodyTextChar"/>
    <w:rsid w:val="00A259CD"/>
    <w:pPr>
      <w:spacing w:before="60" w:after="60" w:line="240" w:lineRule="auto"/>
    </w:pPr>
    <w:rPr>
      <w:rFonts w:ascii="Arial" w:eastAsia="Times New Roman" w:hAnsi="Arial" w:cs="Times New Roman"/>
      <w:color w:val="000000"/>
      <w:sz w:val="20"/>
      <w:szCs w:val="20"/>
    </w:rPr>
  </w:style>
  <w:style w:type="character" w:customStyle="1" w:styleId="BodyTextChar">
    <w:name w:val="Body Text Char"/>
    <w:basedOn w:val="DefaultParagraphFont"/>
    <w:link w:val="BodyText"/>
    <w:rsid w:val="00A259CD"/>
    <w:rPr>
      <w:rFonts w:ascii="Arial" w:eastAsia="Times New Roman" w:hAnsi="Arial" w:cs="Times New Roman"/>
      <w:color w:val="000000"/>
      <w:sz w:val="20"/>
      <w:szCs w:val="20"/>
    </w:rPr>
  </w:style>
  <w:style w:type="paragraph" w:styleId="Subtitle">
    <w:name w:val="Subtitle"/>
    <w:basedOn w:val="Normal"/>
    <w:next w:val="Normal"/>
    <w:link w:val="SubtitleChar"/>
    <w:uiPriority w:val="11"/>
    <w:qFormat/>
    <w:rsid w:val="00A259CD"/>
    <w:pPr>
      <w:numPr>
        <w:ilvl w:val="1"/>
      </w:numPr>
      <w:spacing w:before="60" w:after="200" w:line="276" w:lineRule="auto"/>
    </w:pPr>
    <w:rPr>
      <w:rFonts w:ascii="Arial" w:eastAsia="Times New Roman" w:hAnsi="Arial" w:cs="Times New Roman"/>
      <w:i/>
      <w:iCs/>
      <w:color w:val="4F81BD"/>
      <w:spacing w:val="15"/>
      <w:szCs w:val="24"/>
    </w:rPr>
  </w:style>
  <w:style w:type="character" w:customStyle="1" w:styleId="SubtitleChar">
    <w:name w:val="Subtitle Char"/>
    <w:basedOn w:val="DefaultParagraphFont"/>
    <w:link w:val="Subtitle"/>
    <w:uiPriority w:val="11"/>
    <w:rsid w:val="00A259CD"/>
    <w:rPr>
      <w:rFonts w:ascii="Arial" w:eastAsia="Times New Roman" w:hAnsi="Arial" w:cs="Times New Roman"/>
      <w:i/>
      <w:iCs/>
      <w:color w:val="4F81BD"/>
      <w:spacing w:val="15"/>
      <w:sz w:val="24"/>
      <w:szCs w:val="24"/>
    </w:rPr>
  </w:style>
  <w:style w:type="character" w:styleId="Emphasis">
    <w:name w:val="Emphasis"/>
    <w:uiPriority w:val="99"/>
    <w:qFormat/>
    <w:rsid w:val="00A259CD"/>
    <w:rPr>
      <w:i/>
      <w:iCs/>
    </w:rPr>
  </w:style>
  <w:style w:type="character" w:customStyle="1" w:styleId="Bold">
    <w:name w:val="Bold"/>
    <w:uiPriority w:val="99"/>
    <w:qFormat/>
    <w:rsid w:val="00A259CD"/>
    <w:rPr>
      <w:b/>
    </w:rPr>
  </w:style>
  <w:style w:type="paragraph" w:styleId="TOCHeading">
    <w:name w:val="TOC Heading"/>
    <w:basedOn w:val="Heading1"/>
    <w:next w:val="Normal"/>
    <w:uiPriority w:val="39"/>
    <w:unhideWhenUsed/>
    <w:qFormat/>
    <w:rsid w:val="0013043B"/>
    <w:pPr>
      <w:numPr>
        <w:numId w:val="0"/>
      </w:numPr>
      <w:spacing w:after="0"/>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13043B"/>
    <w:pPr>
      <w:spacing w:after="100"/>
    </w:pPr>
  </w:style>
  <w:style w:type="paragraph" w:styleId="TOC2">
    <w:name w:val="toc 2"/>
    <w:basedOn w:val="Normal"/>
    <w:next w:val="Normal"/>
    <w:autoRedefine/>
    <w:uiPriority w:val="39"/>
    <w:unhideWhenUsed/>
    <w:rsid w:val="007E426A"/>
    <w:pPr>
      <w:tabs>
        <w:tab w:val="left" w:pos="880"/>
        <w:tab w:val="right" w:leader="dot" w:pos="10070"/>
      </w:tabs>
      <w:spacing w:after="100"/>
      <w:ind w:left="240"/>
      <w:jc w:val="center"/>
    </w:pPr>
  </w:style>
  <w:style w:type="paragraph" w:styleId="TOC3">
    <w:name w:val="toc 3"/>
    <w:basedOn w:val="Normal"/>
    <w:next w:val="Normal"/>
    <w:autoRedefine/>
    <w:uiPriority w:val="39"/>
    <w:unhideWhenUsed/>
    <w:rsid w:val="0013043B"/>
    <w:pPr>
      <w:spacing w:after="100"/>
      <w:ind w:left="480"/>
    </w:pPr>
  </w:style>
  <w:style w:type="character" w:customStyle="1" w:styleId="Heading6Char">
    <w:name w:val="Heading 6 Char"/>
    <w:basedOn w:val="DefaultParagraphFont"/>
    <w:link w:val="Heading6"/>
    <w:uiPriority w:val="9"/>
    <w:rsid w:val="004728D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4728D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4728D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728D0"/>
    <w:rPr>
      <w:rFonts w:asciiTheme="majorHAnsi" w:eastAsiaTheme="majorEastAsia" w:hAnsiTheme="majorHAnsi" w:cstheme="majorBidi"/>
      <w:i/>
      <w:iCs/>
      <w:color w:val="272727" w:themeColor="text1" w:themeTint="D8"/>
      <w:sz w:val="21"/>
      <w:szCs w:val="21"/>
    </w:rPr>
  </w:style>
  <w:style w:type="paragraph" w:customStyle="1" w:styleId="Style1">
    <w:name w:val="Style1"/>
    <w:basedOn w:val="BodyText"/>
    <w:link w:val="Style1Char"/>
    <w:qFormat/>
    <w:rsid w:val="0067008A"/>
    <w:pPr>
      <w:widowControl w:val="0"/>
      <w:spacing w:before="40" w:after="40"/>
    </w:pPr>
    <w:rPr>
      <w:rFonts w:ascii="Calibri" w:hAnsi="Calibri"/>
      <w:color w:val="000000" w:themeColor="text1"/>
    </w:rPr>
  </w:style>
  <w:style w:type="character" w:customStyle="1" w:styleId="Style1Char">
    <w:name w:val="Style1 Char"/>
    <w:basedOn w:val="BodyTextChar"/>
    <w:link w:val="Style1"/>
    <w:rsid w:val="0067008A"/>
    <w:rPr>
      <w:rFonts w:ascii="Calibri" w:eastAsia="Times New Roman" w:hAnsi="Calibri" w:cs="Times New Roman"/>
      <w:color w:val="000000" w:themeColor="text1"/>
      <w:sz w:val="20"/>
      <w:szCs w:val="20"/>
    </w:rPr>
  </w:style>
  <w:style w:type="paragraph" w:customStyle="1" w:styleId="EpicTitle">
    <w:name w:val="EpicTitle"/>
    <w:basedOn w:val="Heading1"/>
    <w:link w:val="EpicTitleChar"/>
    <w:autoRedefine/>
    <w:qFormat/>
    <w:rsid w:val="007F11B3"/>
    <w:pPr>
      <w:numPr>
        <w:numId w:val="0"/>
      </w:numPr>
    </w:pPr>
    <w:rPr>
      <w:color w:val="auto"/>
      <w:sz w:val="44"/>
    </w:rPr>
  </w:style>
  <w:style w:type="character" w:customStyle="1" w:styleId="EpicTitleChar">
    <w:name w:val="EpicTitle Char"/>
    <w:basedOn w:val="Heading1Char"/>
    <w:link w:val="EpicTitle"/>
    <w:rsid w:val="007F11B3"/>
    <w:rPr>
      <w:rFonts w:eastAsiaTheme="majorEastAsia" w:cstheme="majorBidi"/>
      <w:b/>
      <w:color w:val="000000" w:themeColor="text1"/>
      <w:sz w:val="44"/>
      <w:szCs w:val="32"/>
    </w:rPr>
  </w:style>
  <w:style w:type="paragraph" w:styleId="BalloonText">
    <w:name w:val="Balloon Text"/>
    <w:basedOn w:val="Normal"/>
    <w:link w:val="BalloonTextChar"/>
    <w:uiPriority w:val="99"/>
    <w:semiHidden/>
    <w:unhideWhenUsed/>
    <w:rsid w:val="008E08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08BF"/>
    <w:rPr>
      <w:rFonts w:ascii="Segoe UI" w:hAnsi="Segoe UI" w:cs="Segoe UI"/>
      <w:color w:val="000000" w:themeColor="text1"/>
      <w:sz w:val="18"/>
      <w:szCs w:val="18"/>
    </w:rPr>
  </w:style>
  <w:style w:type="character" w:customStyle="1" w:styleId="record-title">
    <w:name w:val="record-title"/>
    <w:basedOn w:val="DefaultParagraphFont"/>
    <w:rsid w:val="004D2AAA"/>
  </w:style>
  <w:style w:type="character" w:customStyle="1" w:styleId="header-text-divider">
    <w:name w:val="header-text-divider"/>
    <w:basedOn w:val="DefaultParagraphFont"/>
    <w:rsid w:val="004D2AAA"/>
  </w:style>
  <w:style w:type="character" w:customStyle="1" w:styleId="record-sub-entity">
    <w:name w:val="record-sub-entity"/>
    <w:basedOn w:val="DefaultParagraphFont"/>
    <w:rsid w:val="004D2AAA"/>
  </w:style>
  <w:style w:type="character" w:customStyle="1" w:styleId="record-sub-title">
    <w:name w:val="record-sub-title"/>
    <w:basedOn w:val="DefaultParagraphFont"/>
    <w:rsid w:val="004D2AAA"/>
  </w:style>
  <w:style w:type="character" w:customStyle="1" w:styleId="html-tag">
    <w:name w:val="html-tag"/>
    <w:basedOn w:val="DefaultParagraphFont"/>
    <w:rsid w:val="004D2AAA"/>
  </w:style>
  <w:style w:type="character" w:customStyle="1" w:styleId="html-attribute">
    <w:name w:val="html-attribute"/>
    <w:basedOn w:val="DefaultParagraphFont"/>
    <w:rsid w:val="004D2AAA"/>
  </w:style>
  <w:style w:type="character" w:customStyle="1" w:styleId="html-attribute-name">
    <w:name w:val="html-attribute-name"/>
    <w:basedOn w:val="DefaultParagraphFont"/>
    <w:rsid w:val="004D2AAA"/>
  </w:style>
  <w:style w:type="character" w:customStyle="1" w:styleId="html-attribute-value">
    <w:name w:val="html-attribute-value"/>
    <w:basedOn w:val="DefaultParagraphFont"/>
    <w:rsid w:val="004D2AAA"/>
  </w:style>
  <w:style w:type="paragraph" w:styleId="Revision">
    <w:name w:val="Revision"/>
    <w:hidden/>
    <w:uiPriority w:val="99"/>
    <w:semiHidden/>
    <w:rsid w:val="007C0225"/>
    <w:pPr>
      <w:spacing w:after="0" w:line="240" w:lineRule="auto"/>
    </w:pPr>
    <w:rPr>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12250">
      <w:bodyDiv w:val="1"/>
      <w:marLeft w:val="0"/>
      <w:marRight w:val="0"/>
      <w:marTop w:val="0"/>
      <w:marBottom w:val="0"/>
      <w:divBdr>
        <w:top w:val="none" w:sz="0" w:space="0" w:color="auto"/>
        <w:left w:val="none" w:sz="0" w:space="0" w:color="auto"/>
        <w:bottom w:val="none" w:sz="0" w:space="0" w:color="auto"/>
        <w:right w:val="none" w:sz="0" w:space="0" w:color="auto"/>
      </w:divBdr>
      <w:divsChild>
        <w:div w:id="485245227">
          <w:marLeft w:val="0"/>
          <w:marRight w:val="0"/>
          <w:marTop w:val="0"/>
          <w:marBottom w:val="0"/>
          <w:divBdr>
            <w:top w:val="none" w:sz="0" w:space="0" w:color="auto"/>
            <w:left w:val="none" w:sz="0" w:space="0" w:color="auto"/>
            <w:bottom w:val="none" w:sz="0" w:space="0" w:color="auto"/>
            <w:right w:val="none" w:sz="0" w:space="0" w:color="auto"/>
          </w:divBdr>
        </w:div>
        <w:div w:id="764349549">
          <w:marLeft w:val="0"/>
          <w:marRight w:val="0"/>
          <w:marTop w:val="0"/>
          <w:marBottom w:val="0"/>
          <w:divBdr>
            <w:top w:val="none" w:sz="0" w:space="0" w:color="auto"/>
            <w:left w:val="none" w:sz="0" w:space="0" w:color="auto"/>
            <w:bottom w:val="none" w:sz="0" w:space="0" w:color="auto"/>
            <w:right w:val="none" w:sz="0" w:space="0" w:color="auto"/>
          </w:divBdr>
        </w:div>
        <w:div w:id="1101753882">
          <w:marLeft w:val="0"/>
          <w:marRight w:val="0"/>
          <w:marTop w:val="0"/>
          <w:marBottom w:val="0"/>
          <w:divBdr>
            <w:top w:val="none" w:sz="0" w:space="0" w:color="auto"/>
            <w:left w:val="none" w:sz="0" w:space="0" w:color="auto"/>
            <w:bottom w:val="none" w:sz="0" w:space="0" w:color="auto"/>
            <w:right w:val="none" w:sz="0" w:space="0" w:color="auto"/>
          </w:divBdr>
        </w:div>
      </w:divsChild>
    </w:div>
    <w:div w:id="26446281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76">
          <w:marLeft w:val="0"/>
          <w:marRight w:val="0"/>
          <w:marTop w:val="0"/>
          <w:marBottom w:val="0"/>
          <w:divBdr>
            <w:top w:val="none" w:sz="0" w:space="0" w:color="auto"/>
            <w:left w:val="none" w:sz="0" w:space="0" w:color="auto"/>
            <w:bottom w:val="none" w:sz="0" w:space="0" w:color="auto"/>
            <w:right w:val="none" w:sz="0" w:space="0" w:color="auto"/>
          </w:divBdr>
        </w:div>
        <w:div w:id="1442601911">
          <w:marLeft w:val="0"/>
          <w:marRight w:val="0"/>
          <w:marTop w:val="0"/>
          <w:marBottom w:val="0"/>
          <w:divBdr>
            <w:top w:val="none" w:sz="0" w:space="0" w:color="auto"/>
            <w:left w:val="none" w:sz="0" w:space="0" w:color="auto"/>
            <w:bottom w:val="none" w:sz="0" w:space="0" w:color="auto"/>
            <w:right w:val="none" w:sz="0" w:space="0" w:color="auto"/>
          </w:divBdr>
          <w:divsChild>
            <w:div w:id="51662469">
              <w:marLeft w:val="0"/>
              <w:marRight w:val="0"/>
              <w:marTop w:val="0"/>
              <w:marBottom w:val="0"/>
              <w:divBdr>
                <w:top w:val="none" w:sz="0" w:space="0" w:color="auto"/>
                <w:left w:val="none" w:sz="0" w:space="0" w:color="auto"/>
                <w:bottom w:val="none" w:sz="0" w:space="0" w:color="auto"/>
                <w:right w:val="none" w:sz="0" w:space="0" w:color="auto"/>
              </w:divBdr>
            </w:div>
            <w:div w:id="1669819241">
              <w:marLeft w:val="0"/>
              <w:marRight w:val="0"/>
              <w:marTop w:val="0"/>
              <w:marBottom w:val="0"/>
              <w:divBdr>
                <w:top w:val="none" w:sz="0" w:space="0" w:color="auto"/>
                <w:left w:val="none" w:sz="0" w:space="0" w:color="auto"/>
                <w:bottom w:val="none" w:sz="0" w:space="0" w:color="auto"/>
                <w:right w:val="none" w:sz="0" w:space="0" w:color="auto"/>
              </w:divBdr>
              <w:divsChild>
                <w:div w:id="1464418525">
                  <w:marLeft w:val="0"/>
                  <w:marRight w:val="0"/>
                  <w:marTop w:val="0"/>
                  <w:marBottom w:val="0"/>
                  <w:divBdr>
                    <w:top w:val="none" w:sz="0" w:space="0" w:color="auto"/>
                    <w:left w:val="none" w:sz="0" w:space="0" w:color="auto"/>
                    <w:bottom w:val="none" w:sz="0" w:space="0" w:color="auto"/>
                    <w:right w:val="none" w:sz="0" w:space="0" w:color="auto"/>
                  </w:divBdr>
                </w:div>
                <w:div w:id="196508781">
                  <w:marLeft w:val="0"/>
                  <w:marRight w:val="0"/>
                  <w:marTop w:val="0"/>
                  <w:marBottom w:val="0"/>
                  <w:divBdr>
                    <w:top w:val="none" w:sz="0" w:space="0" w:color="auto"/>
                    <w:left w:val="none" w:sz="0" w:space="0" w:color="auto"/>
                    <w:bottom w:val="none" w:sz="0" w:space="0" w:color="auto"/>
                    <w:right w:val="none" w:sz="0" w:space="0" w:color="auto"/>
                  </w:divBdr>
                </w:div>
                <w:div w:id="2097357352">
                  <w:marLeft w:val="0"/>
                  <w:marRight w:val="0"/>
                  <w:marTop w:val="0"/>
                  <w:marBottom w:val="0"/>
                  <w:divBdr>
                    <w:top w:val="none" w:sz="0" w:space="0" w:color="auto"/>
                    <w:left w:val="none" w:sz="0" w:space="0" w:color="auto"/>
                    <w:bottom w:val="none" w:sz="0" w:space="0" w:color="auto"/>
                    <w:right w:val="none" w:sz="0" w:space="0" w:color="auto"/>
                  </w:divBdr>
                </w:div>
                <w:div w:id="793211673">
                  <w:marLeft w:val="0"/>
                  <w:marRight w:val="0"/>
                  <w:marTop w:val="0"/>
                  <w:marBottom w:val="0"/>
                  <w:divBdr>
                    <w:top w:val="none" w:sz="0" w:space="0" w:color="auto"/>
                    <w:left w:val="none" w:sz="0" w:space="0" w:color="auto"/>
                    <w:bottom w:val="none" w:sz="0" w:space="0" w:color="auto"/>
                    <w:right w:val="none" w:sz="0" w:space="0" w:color="auto"/>
                  </w:divBdr>
                  <w:divsChild>
                    <w:div w:id="1720475379">
                      <w:marLeft w:val="0"/>
                      <w:marRight w:val="0"/>
                      <w:marTop w:val="0"/>
                      <w:marBottom w:val="0"/>
                      <w:divBdr>
                        <w:top w:val="none" w:sz="0" w:space="0" w:color="auto"/>
                        <w:left w:val="none" w:sz="0" w:space="0" w:color="auto"/>
                        <w:bottom w:val="none" w:sz="0" w:space="0" w:color="auto"/>
                        <w:right w:val="none" w:sz="0" w:space="0" w:color="auto"/>
                      </w:divBdr>
                    </w:div>
                  </w:divsChild>
                </w:div>
                <w:div w:id="767699179">
                  <w:marLeft w:val="0"/>
                  <w:marRight w:val="0"/>
                  <w:marTop w:val="0"/>
                  <w:marBottom w:val="0"/>
                  <w:divBdr>
                    <w:top w:val="none" w:sz="0" w:space="0" w:color="auto"/>
                    <w:left w:val="none" w:sz="0" w:space="0" w:color="auto"/>
                    <w:bottom w:val="none" w:sz="0" w:space="0" w:color="auto"/>
                    <w:right w:val="none" w:sz="0" w:space="0" w:color="auto"/>
                  </w:divBdr>
                  <w:divsChild>
                    <w:div w:id="803960245">
                      <w:marLeft w:val="0"/>
                      <w:marRight w:val="0"/>
                      <w:marTop w:val="0"/>
                      <w:marBottom w:val="0"/>
                      <w:divBdr>
                        <w:top w:val="none" w:sz="0" w:space="0" w:color="auto"/>
                        <w:left w:val="none" w:sz="0" w:space="0" w:color="auto"/>
                        <w:bottom w:val="none" w:sz="0" w:space="0" w:color="auto"/>
                        <w:right w:val="none" w:sz="0" w:space="0" w:color="auto"/>
                      </w:divBdr>
                    </w:div>
                    <w:div w:id="1338271032">
                      <w:marLeft w:val="0"/>
                      <w:marRight w:val="0"/>
                      <w:marTop w:val="0"/>
                      <w:marBottom w:val="0"/>
                      <w:divBdr>
                        <w:top w:val="none" w:sz="0" w:space="0" w:color="auto"/>
                        <w:left w:val="none" w:sz="0" w:space="0" w:color="auto"/>
                        <w:bottom w:val="none" w:sz="0" w:space="0" w:color="auto"/>
                        <w:right w:val="none" w:sz="0" w:space="0" w:color="auto"/>
                      </w:divBdr>
                      <w:divsChild>
                        <w:div w:id="995694680">
                          <w:marLeft w:val="0"/>
                          <w:marRight w:val="0"/>
                          <w:marTop w:val="0"/>
                          <w:marBottom w:val="0"/>
                          <w:divBdr>
                            <w:top w:val="none" w:sz="0" w:space="0" w:color="auto"/>
                            <w:left w:val="none" w:sz="0" w:space="0" w:color="auto"/>
                            <w:bottom w:val="none" w:sz="0" w:space="0" w:color="auto"/>
                            <w:right w:val="none" w:sz="0" w:space="0" w:color="auto"/>
                          </w:divBdr>
                        </w:div>
                        <w:div w:id="15500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048612">
      <w:bodyDiv w:val="1"/>
      <w:marLeft w:val="0"/>
      <w:marRight w:val="0"/>
      <w:marTop w:val="0"/>
      <w:marBottom w:val="0"/>
      <w:divBdr>
        <w:top w:val="none" w:sz="0" w:space="0" w:color="auto"/>
        <w:left w:val="none" w:sz="0" w:space="0" w:color="auto"/>
        <w:bottom w:val="none" w:sz="0" w:space="0" w:color="auto"/>
        <w:right w:val="none" w:sz="0" w:space="0" w:color="auto"/>
      </w:divBdr>
      <w:divsChild>
        <w:div w:id="1966500608">
          <w:marLeft w:val="0"/>
          <w:marRight w:val="0"/>
          <w:marTop w:val="0"/>
          <w:marBottom w:val="0"/>
          <w:divBdr>
            <w:top w:val="none" w:sz="0" w:space="0" w:color="auto"/>
            <w:left w:val="none" w:sz="0" w:space="0" w:color="auto"/>
            <w:bottom w:val="none" w:sz="0" w:space="0" w:color="auto"/>
            <w:right w:val="none" w:sz="0" w:space="0" w:color="auto"/>
          </w:divBdr>
        </w:div>
        <w:div w:id="2139645968">
          <w:marLeft w:val="0"/>
          <w:marRight w:val="0"/>
          <w:marTop w:val="0"/>
          <w:marBottom w:val="0"/>
          <w:divBdr>
            <w:top w:val="none" w:sz="0" w:space="0" w:color="auto"/>
            <w:left w:val="none" w:sz="0" w:space="0" w:color="auto"/>
            <w:bottom w:val="none" w:sz="0" w:space="0" w:color="auto"/>
            <w:right w:val="none" w:sz="0" w:space="0" w:color="auto"/>
          </w:divBdr>
        </w:div>
        <w:div w:id="1560357952">
          <w:marLeft w:val="0"/>
          <w:marRight w:val="0"/>
          <w:marTop w:val="0"/>
          <w:marBottom w:val="0"/>
          <w:divBdr>
            <w:top w:val="none" w:sz="0" w:space="0" w:color="auto"/>
            <w:left w:val="none" w:sz="0" w:space="0" w:color="auto"/>
            <w:bottom w:val="none" w:sz="0" w:space="0" w:color="auto"/>
            <w:right w:val="none" w:sz="0" w:space="0" w:color="auto"/>
          </w:divBdr>
        </w:div>
        <w:div w:id="524951248">
          <w:marLeft w:val="0"/>
          <w:marRight w:val="0"/>
          <w:marTop w:val="0"/>
          <w:marBottom w:val="0"/>
          <w:divBdr>
            <w:top w:val="none" w:sz="0" w:space="0" w:color="auto"/>
            <w:left w:val="none" w:sz="0" w:space="0" w:color="auto"/>
            <w:bottom w:val="none" w:sz="0" w:space="0" w:color="auto"/>
            <w:right w:val="none" w:sz="0" w:space="0" w:color="auto"/>
          </w:divBdr>
        </w:div>
        <w:div w:id="895627263">
          <w:marLeft w:val="0"/>
          <w:marRight w:val="0"/>
          <w:marTop w:val="0"/>
          <w:marBottom w:val="0"/>
          <w:divBdr>
            <w:top w:val="none" w:sz="0" w:space="0" w:color="auto"/>
            <w:left w:val="none" w:sz="0" w:space="0" w:color="auto"/>
            <w:bottom w:val="none" w:sz="0" w:space="0" w:color="auto"/>
            <w:right w:val="none" w:sz="0" w:space="0" w:color="auto"/>
          </w:divBdr>
        </w:div>
        <w:div w:id="1926182906">
          <w:marLeft w:val="0"/>
          <w:marRight w:val="0"/>
          <w:marTop w:val="0"/>
          <w:marBottom w:val="0"/>
          <w:divBdr>
            <w:top w:val="none" w:sz="0" w:space="0" w:color="auto"/>
            <w:left w:val="none" w:sz="0" w:space="0" w:color="auto"/>
            <w:bottom w:val="none" w:sz="0" w:space="0" w:color="auto"/>
            <w:right w:val="none" w:sz="0" w:space="0" w:color="auto"/>
          </w:divBdr>
        </w:div>
      </w:divsChild>
    </w:div>
    <w:div w:id="333610267">
      <w:bodyDiv w:val="1"/>
      <w:marLeft w:val="0"/>
      <w:marRight w:val="0"/>
      <w:marTop w:val="0"/>
      <w:marBottom w:val="0"/>
      <w:divBdr>
        <w:top w:val="none" w:sz="0" w:space="0" w:color="auto"/>
        <w:left w:val="none" w:sz="0" w:space="0" w:color="auto"/>
        <w:bottom w:val="none" w:sz="0" w:space="0" w:color="auto"/>
        <w:right w:val="none" w:sz="0" w:space="0" w:color="auto"/>
      </w:divBdr>
      <w:divsChild>
        <w:div w:id="613250077">
          <w:marLeft w:val="0"/>
          <w:marRight w:val="0"/>
          <w:marTop w:val="0"/>
          <w:marBottom w:val="0"/>
          <w:divBdr>
            <w:top w:val="none" w:sz="0" w:space="0" w:color="auto"/>
            <w:left w:val="none" w:sz="0" w:space="0" w:color="auto"/>
            <w:bottom w:val="none" w:sz="0" w:space="0" w:color="auto"/>
            <w:right w:val="none" w:sz="0" w:space="0" w:color="auto"/>
          </w:divBdr>
        </w:div>
        <w:div w:id="692876367">
          <w:marLeft w:val="0"/>
          <w:marRight w:val="0"/>
          <w:marTop w:val="0"/>
          <w:marBottom w:val="0"/>
          <w:divBdr>
            <w:top w:val="none" w:sz="0" w:space="0" w:color="auto"/>
            <w:left w:val="none" w:sz="0" w:space="0" w:color="auto"/>
            <w:bottom w:val="none" w:sz="0" w:space="0" w:color="auto"/>
            <w:right w:val="none" w:sz="0" w:space="0" w:color="auto"/>
          </w:divBdr>
        </w:div>
      </w:divsChild>
    </w:div>
    <w:div w:id="345715999">
      <w:bodyDiv w:val="1"/>
      <w:marLeft w:val="0"/>
      <w:marRight w:val="0"/>
      <w:marTop w:val="0"/>
      <w:marBottom w:val="0"/>
      <w:divBdr>
        <w:top w:val="none" w:sz="0" w:space="0" w:color="auto"/>
        <w:left w:val="none" w:sz="0" w:space="0" w:color="auto"/>
        <w:bottom w:val="none" w:sz="0" w:space="0" w:color="auto"/>
        <w:right w:val="none" w:sz="0" w:space="0" w:color="auto"/>
      </w:divBdr>
      <w:divsChild>
        <w:div w:id="932396193">
          <w:marLeft w:val="0"/>
          <w:marRight w:val="0"/>
          <w:marTop w:val="0"/>
          <w:marBottom w:val="0"/>
          <w:divBdr>
            <w:top w:val="none" w:sz="0" w:space="0" w:color="auto"/>
            <w:left w:val="none" w:sz="0" w:space="0" w:color="auto"/>
            <w:bottom w:val="none" w:sz="0" w:space="0" w:color="auto"/>
            <w:right w:val="none" w:sz="0" w:space="0" w:color="auto"/>
          </w:divBdr>
        </w:div>
        <w:div w:id="2096508034">
          <w:marLeft w:val="0"/>
          <w:marRight w:val="0"/>
          <w:marTop w:val="0"/>
          <w:marBottom w:val="0"/>
          <w:divBdr>
            <w:top w:val="none" w:sz="0" w:space="0" w:color="auto"/>
            <w:left w:val="none" w:sz="0" w:space="0" w:color="auto"/>
            <w:bottom w:val="none" w:sz="0" w:space="0" w:color="auto"/>
            <w:right w:val="none" w:sz="0" w:space="0" w:color="auto"/>
          </w:divBdr>
        </w:div>
        <w:div w:id="341706888">
          <w:marLeft w:val="0"/>
          <w:marRight w:val="0"/>
          <w:marTop w:val="0"/>
          <w:marBottom w:val="0"/>
          <w:divBdr>
            <w:top w:val="none" w:sz="0" w:space="0" w:color="auto"/>
            <w:left w:val="none" w:sz="0" w:space="0" w:color="auto"/>
            <w:bottom w:val="none" w:sz="0" w:space="0" w:color="auto"/>
            <w:right w:val="none" w:sz="0" w:space="0" w:color="auto"/>
          </w:divBdr>
        </w:div>
        <w:div w:id="1257791012">
          <w:marLeft w:val="0"/>
          <w:marRight w:val="0"/>
          <w:marTop w:val="0"/>
          <w:marBottom w:val="0"/>
          <w:divBdr>
            <w:top w:val="none" w:sz="0" w:space="0" w:color="auto"/>
            <w:left w:val="none" w:sz="0" w:space="0" w:color="auto"/>
            <w:bottom w:val="none" w:sz="0" w:space="0" w:color="auto"/>
            <w:right w:val="none" w:sz="0" w:space="0" w:color="auto"/>
          </w:divBdr>
        </w:div>
        <w:div w:id="644818354">
          <w:marLeft w:val="0"/>
          <w:marRight w:val="0"/>
          <w:marTop w:val="0"/>
          <w:marBottom w:val="0"/>
          <w:divBdr>
            <w:top w:val="none" w:sz="0" w:space="0" w:color="auto"/>
            <w:left w:val="none" w:sz="0" w:space="0" w:color="auto"/>
            <w:bottom w:val="none" w:sz="0" w:space="0" w:color="auto"/>
            <w:right w:val="none" w:sz="0" w:space="0" w:color="auto"/>
          </w:divBdr>
        </w:div>
        <w:div w:id="501706631">
          <w:marLeft w:val="0"/>
          <w:marRight w:val="0"/>
          <w:marTop w:val="0"/>
          <w:marBottom w:val="0"/>
          <w:divBdr>
            <w:top w:val="none" w:sz="0" w:space="0" w:color="auto"/>
            <w:left w:val="none" w:sz="0" w:space="0" w:color="auto"/>
            <w:bottom w:val="none" w:sz="0" w:space="0" w:color="auto"/>
            <w:right w:val="none" w:sz="0" w:space="0" w:color="auto"/>
          </w:divBdr>
        </w:div>
        <w:div w:id="718363188">
          <w:marLeft w:val="0"/>
          <w:marRight w:val="0"/>
          <w:marTop w:val="0"/>
          <w:marBottom w:val="0"/>
          <w:divBdr>
            <w:top w:val="none" w:sz="0" w:space="0" w:color="auto"/>
            <w:left w:val="none" w:sz="0" w:space="0" w:color="auto"/>
            <w:bottom w:val="none" w:sz="0" w:space="0" w:color="auto"/>
            <w:right w:val="none" w:sz="0" w:space="0" w:color="auto"/>
          </w:divBdr>
        </w:div>
        <w:div w:id="726294385">
          <w:marLeft w:val="0"/>
          <w:marRight w:val="0"/>
          <w:marTop w:val="0"/>
          <w:marBottom w:val="0"/>
          <w:divBdr>
            <w:top w:val="none" w:sz="0" w:space="0" w:color="auto"/>
            <w:left w:val="none" w:sz="0" w:space="0" w:color="auto"/>
            <w:bottom w:val="none" w:sz="0" w:space="0" w:color="auto"/>
            <w:right w:val="none" w:sz="0" w:space="0" w:color="auto"/>
          </w:divBdr>
        </w:div>
        <w:div w:id="367998923">
          <w:marLeft w:val="0"/>
          <w:marRight w:val="0"/>
          <w:marTop w:val="0"/>
          <w:marBottom w:val="0"/>
          <w:divBdr>
            <w:top w:val="none" w:sz="0" w:space="0" w:color="auto"/>
            <w:left w:val="none" w:sz="0" w:space="0" w:color="auto"/>
            <w:bottom w:val="none" w:sz="0" w:space="0" w:color="auto"/>
            <w:right w:val="none" w:sz="0" w:space="0" w:color="auto"/>
          </w:divBdr>
        </w:div>
        <w:div w:id="82579885">
          <w:marLeft w:val="0"/>
          <w:marRight w:val="0"/>
          <w:marTop w:val="0"/>
          <w:marBottom w:val="0"/>
          <w:divBdr>
            <w:top w:val="none" w:sz="0" w:space="0" w:color="auto"/>
            <w:left w:val="none" w:sz="0" w:space="0" w:color="auto"/>
            <w:bottom w:val="none" w:sz="0" w:space="0" w:color="auto"/>
            <w:right w:val="none" w:sz="0" w:space="0" w:color="auto"/>
          </w:divBdr>
        </w:div>
        <w:div w:id="747112786">
          <w:marLeft w:val="0"/>
          <w:marRight w:val="0"/>
          <w:marTop w:val="0"/>
          <w:marBottom w:val="0"/>
          <w:divBdr>
            <w:top w:val="none" w:sz="0" w:space="0" w:color="auto"/>
            <w:left w:val="none" w:sz="0" w:space="0" w:color="auto"/>
            <w:bottom w:val="none" w:sz="0" w:space="0" w:color="auto"/>
            <w:right w:val="none" w:sz="0" w:space="0" w:color="auto"/>
          </w:divBdr>
        </w:div>
        <w:div w:id="258678226">
          <w:marLeft w:val="0"/>
          <w:marRight w:val="0"/>
          <w:marTop w:val="0"/>
          <w:marBottom w:val="0"/>
          <w:divBdr>
            <w:top w:val="none" w:sz="0" w:space="0" w:color="auto"/>
            <w:left w:val="none" w:sz="0" w:space="0" w:color="auto"/>
            <w:bottom w:val="none" w:sz="0" w:space="0" w:color="auto"/>
            <w:right w:val="none" w:sz="0" w:space="0" w:color="auto"/>
          </w:divBdr>
        </w:div>
        <w:div w:id="513958121">
          <w:marLeft w:val="0"/>
          <w:marRight w:val="0"/>
          <w:marTop w:val="0"/>
          <w:marBottom w:val="0"/>
          <w:divBdr>
            <w:top w:val="none" w:sz="0" w:space="0" w:color="auto"/>
            <w:left w:val="none" w:sz="0" w:space="0" w:color="auto"/>
            <w:bottom w:val="none" w:sz="0" w:space="0" w:color="auto"/>
            <w:right w:val="none" w:sz="0" w:space="0" w:color="auto"/>
          </w:divBdr>
        </w:div>
        <w:div w:id="1837069163">
          <w:marLeft w:val="0"/>
          <w:marRight w:val="0"/>
          <w:marTop w:val="0"/>
          <w:marBottom w:val="0"/>
          <w:divBdr>
            <w:top w:val="none" w:sz="0" w:space="0" w:color="auto"/>
            <w:left w:val="none" w:sz="0" w:space="0" w:color="auto"/>
            <w:bottom w:val="none" w:sz="0" w:space="0" w:color="auto"/>
            <w:right w:val="none" w:sz="0" w:space="0" w:color="auto"/>
          </w:divBdr>
        </w:div>
        <w:div w:id="1755398559">
          <w:marLeft w:val="0"/>
          <w:marRight w:val="0"/>
          <w:marTop w:val="0"/>
          <w:marBottom w:val="0"/>
          <w:divBdr>
            <w:top w:val="none" w:sz="0" w:space="0" w:color="auto"/>
            <w:left w:val="none" w:sz="0" w:space="0" w:color="auto"/>
            <w:bottom w:val="none" w:sz="0" w:space="0" w:color="auto"/>
            <w:right w:val="none" w:sz="0" w:space="0" w:color="auto"/>
          </w:divBdr>
        </w:div>
      </w:divsChild>
    </w:div>
    <w:div w:id="500774262">
      <w:bodyDiv w:val="1"/>
      <w:marLeft w:val="0"/>
      <w:marRight w:val="0"/>
      <w:marTop w:val="0"/>
      <w:marBottom w:val="0"/>
      <w:divBdr>
        <w:top w:val="none" w:sz="0" w:space="0" w:color="auto"/>
        <w:left w:val="none" w:sz="0" w:space="0" w:color="auto"/>
        <w:bottom w:val="none" w:sz="0" w:space="0" w:color="auto"/>
        <w:right w:val="none" w:sz="0" w:space="0" w:color="auto"/>
      </w:divBdr>
    </w:div>
    <w:div w:id="521632596">
      <w:bodyDiv w:val="1"/>
      <w:marLeft w:val="0"/>
      <w:marRight w:val="0"/>
      <w:marTop w:val="0"/>
      <w:marBottom w:val="0"/>
      <w:divBdr>
        <w:top w:val="none" w:sz="0" w:space="0" w:color="auto"/>
        <w:left w:val="none" w:sz="0" w:space="0" w:color="auto"/>
        <w:bottom w:val="none" w:sz="0" w:space="0" w:color="auto"/>
        <w:right w:val="none" w:sz="0" w:space="0" w:color="auto"/>
      </w:divBdr>
      <w:divsChild>
        <w:div w:id="2013483896">
          <w:marLeft w:val="0"/>
          <w:marRight w:val="0"/>
          <w:marTop w:val="0"/>
          <w:marBottom w:val="0"/>
          <w:divBdr>
            <w:top w:val="none" w:sz="0" w:space="0" w:color="auto"/>
            <w:left w:val="none" w:sz="0" w:space="0" w:color="auto"/>
            <w:bottom w:val="none" w:sz="0" w:space="0" w:color="auto"/>
            <w:right w:val="none" w:sz="0" w:space="0" w:color="auto"/>
          </w:divBdr>
        </w:div>
        <w:div w:id="1376855495">
          <w:marLeft w:val="0"/>
          <w:marRight w:val="0"/>
          <w:marTop w:val="0"/>
          <w:marBottom w:val="0"/>
          <w:divBdr>
            <w:top w:val="none" w:sz="0" w:space="0" w:color="auto"/>
            <w:left w:val="none" w:sz="0" w:space="0" w:color="auto"/>
            <w:bottom w:val="none" w:sz="0" w:space="0" w:color="auto"/>
            <w:right w:val="none" w:sz="0" w:space="0" w:color="auto"/>
          </w:divBdr>
        </w:div>
        <w:div w:id="1418744951">
          <w:marLeft w:val="0"/>
          <w:marRight w:val="0"/>
          <w:marTop w:val="0"/>
          <w:marBottom w:val="0"/>
          <w:divBdr>
            <w:top w:val="none" w:sz="0" w:space="0" w:color="auto"/>
            <w:left w:val="none" w:sz="0" w:space="0" w:color="auto"/>
            <w:bottom w:val="none" w:sz="0" w:space="0" w:color="auto"/>
            <w:right w:val="none" w:sz="0" w:space="0" w:color="auto"/>
          </w:divBdr>
        </w:div>
        <w:div w:id="1800146899">
          <w:marLeft w:val="0"/>
          <w:marRight w:val="0"/>
          <w:marTop w:val="0"/>
          <w:marBottom w:val="0"/>
          <w:divBdr>
            <w:top w:val="none" w:sz="0" w:space="0" w:color="auto"/>
            <w:left w:val="none" w:sz="0" w:space="0" w:color="auto"/>
            <w:bottom w:val="none" w:sz="0" w:space="0" w:color="auto"/>
            <w:right w:val="none" w:sz="0" w:space="0" w:color="auto"/>
          </w:divBdr>
        </w:div>
      </w:divsChild>
    </w:div>
    <w:div w:id="596910424">
      <w:bodyDiv w:val="1"/>
      <w:marLeft w:val="0"/>
      <w:marRight w:val="0"/>
      <w:marTop w:val="0"/>
      <w:marBottom w:val="0"/>
      <w:divBdr>
        <w:top w:val="none" w:sz="0" w:space="0" w:color="auto"/>
        <w:left w:val="none" w:sz="0" w:space="0" w:color="auto"/>
        <w:bottom w:val="none" w:sz="0" w:space="0" w:color="auto"/>
        <w:right w:val="none" w:sz="0" w:space="0" w:color="auto"/>
      </w:divBdr>
      <w:divsChild>
        <w:div w:id="1665743693">
          <w:marLeft w:val="0"/>
          <w:marRight w:val="0"/>
          <w:marTop w:val="0"/>
          <w:marBottom w:val="0"/>
          <w:divBdr>
            <w:top w:val="none" w:sz="0" w:space="0" w:color="auto"/>
            <w:left w:val="none" w:sz="0" w:space="0" w:color="auto"/>
            <w:bottom w:val="none" w:sz="0" w:space="0" w:color="auto"/>
            <w:right w:val="none" w:sz="0" w:space="0" w:color="auto"/>
          </w:divBdr>
        </w:div>
        <w:div w:id="389576137">
          <w:marLeft w:val="0"/>
          <w:marRight w:val="0"/>
          <w:marTop w:val="0"/>
          <w:marBottom w:val="0"/>
          <w:divBdr>
            <w:top w:val="none" w:sz="0" w:space="0" w:color="auto"/>
            <w:left w:val="none" w:sz="0" w:space="0" w:color="auto"/>
            <w:bottom w:val="none" w:sz="0" w:space="0" w:color="auto"/>
            <w:right w:val="none" w:sz="0" w:space="0" w:color="auto"/>
          </w:divBdr>
        </w:div>
        <w:div w:id="1323310090">
          <w:marLeft w:val="0"/>
          <w:marRight w:val="0"/>
          <w:marTop w:val="0"/>
          <w:marBottom w:val="0"/>
          <w:divBdr>
            <w:top w:val="none" w:sz="0" w:space="0" w:color="auto"/>
            <w:left w:val="none" w:sz="0" w:space="0" w:color="auto"/>
            <w:bottom w:val="none" w:sz="0" w:space="0" w:color="auto"/>
            <w:right w:val="none" w:sz="0" w:space="0" w:color="auto"/>
          </w:divBdr>
        </w:div>
        <w:div w:id="809127972">
          <w:marLeft w:val="0"/>
          <w:marRight w:val="0"/>
          <w:marTop w:val="0"/>
          <w:marBottom w:val="0"/>
          <w:divBdr>
            <w:top w:val="none" w:sz="0" w:space="0" w:color="auto"/>
            <w:left w:val="none" w:sz="0" w:space="0" w:color="auto"/>
            <w:bottom w:val="none" w:sz="0" w:space="0" w:color="auto"/>
            <w:right w:val="none" w:sz="0" w:space="0" w:color="auto"/>
          </w:divBdr>
        </w:div>
        <w:div w:id="485702969">
          <w:marLeft w:val="0"/>
          <w:marRight w:val="0"/>
          <w:marTop w:val="0"/>
          <w:marBottom w:val="0"/>
          <w:divBdr>
            <w:top w:val="none" w:sz="0" w:space="0" w:color="auto"/>
            <w:left w:val="none" w:sz="0" w:space="0" w:color="auto"/>
            <w:bottom w:val="none" w:sz="0" w:space="0" w:color="auto"/>
            <w:right w:val="none" w:sz="0" w:space="0" w:color="auto"/>
          </w:divBdr>
        </w:div>
        <w:div w:id="1954358892">
          <w:marLeft w:val="0"/>
          <w:marRight w:val="0"/>
          <w:marTop w:val="0"/>
          <w:marBottom w:val="0"/>
          <w:divBdr>
            <w:top w:val="none" w:sz="0" w:space="0" w:color="auto"/>
            <w:left w:val="none" w:sz="0" w:space="0" w:color="auto"/>
            <w:bottom w:val="none" w:sz="0" w:space="0" w:color="auto"/>
            <w:right w:val="none" w:sz="0" w:space="0" w:color="auto"/>
          </w:divBdr>
        </w:div>
        <w:div w:id="106051004">
          <w:marLeft w:val="0"/>
          <w:marRight w:val="0"/>
          <w:marTop w:val="0"/>
          <w:marBottom w:val="0"/>
          <w:divBdr>
            <w:top w:val="none" w:sz="0" w:space="0" w:color="auto"/>
            <w:left w:val="none" w:sz="0" w:space="0" w:color="auto"/>
            <w:bottom w:val="none" w:sz="0" w:space="0" w:color="auto"/>
            <w:right w:val="none" w:sz="0" w:space="0" w:color="auto"/>
          </w:divBdr>
        </w:div>
        <w:div w:id="72775222">
          <w:marLeft w:val="0"/>
          <w:marRight w:val="0"/>
          <w:marTop w:val="0"/>
          <w:marBottom w:val="0"/>
          <w:divBdr>
            <w:top w:val="none" w:sz="0" w:space="0" w:color="auto"/>
            <w:left w:val="none" w:sz="0" w:space="0" w:color="auto"/>
            <w:bottom w:val="none" w:sz="0" w:space="0" w:color="auto"/>
            <w:right w:val="none" w:sz="0" w:space="0" w:color="auto"/>
          </w:divBdr>
        </w:div>
        <w:div w:id="784033973">
          <w:marLeft w:val="0"/>
          <w:marRight w:val="0"/>
          <w:marTop w:val="0"/>
          <w:marBottom w:val="0"/>
          <w:divBdr>
            <w:top w:val="none" w:sz="0" w:space="0" w:color="auto"/>
            <w:left w:val="none" w:sz="0" w:space="0" w:color="auto"/>
            <w:bottom w:val="none" w:sz="0" w:space="0" w:color="auto"/>
            <w:right w:val="none" w:sz="0" w:space="0" w:color="auto"/>
          </w:divBdr>
        </w:div>
        <w:div w:id="82996451">
          <w:marLeft w:val="0"/>
          <w:marRight w:val="0"/>
          <w:marTop w:val="0"/>
          <w:marBottom w:val="0"/>
          <w:divBdr>
            <w:top w:val="none" w:sz="0" w:space="0" w:color="auto"/>
            <w:left w:val="none" w:sz="0" w:space="0" w:color="auto"/>
            <w:bottom w:val="none" w:sz="0" w:space="0" w:color="auto"/>
            <w:right w:val="none" w:sz="0" w:space="0" w:color="auto"/>
          </w:divBdr>
        </w:div>
        <w:div w:id="1680888094">
          <w:marLeft w:val="0"/>
          <w:marRight w:val="0"/>
          <w:marTop w:val="0"/>
          <w:marBottom w:val="0"/>
          <w:divBdr>
            <w:top w:val="none" w:sz="0" w:space="0" w:color="auto"/>
            <w:left w:val="none" w:sz="0" w:space="0" w:color="auto"/>
            <w:bottom w:val="none" w:sz="0" w:space="0" w:color="auto"/>
            <w:right w:val="none" w:sz="0" w:space="0" w:color="auto"/>
          </w:divBdr>
        </w:div>
        <w:div w:id="174737280">
          <w:marLeft w:val="0"/>
          <w:marRight w:val="0"/>
          <w:marTop w:val="0"/>
          <w:marBottom w:val="0"/>
          <w:divBdr>
            <w:top w:val="none" w:sz="0" w:space="0" w:color="auto"/>
            <w:left w:val="none" w:sz="0" w:space="0" w:color="auto"/>
            <w:bottom w:val="none" w:sz="0" w:space="0" w:color="auto"/>
            <w:right w:val="none" w:sz="0" w:space="0" w:color="auto"/>
          </w:divBdr>
        </w:div>
        <w:div w:id="333844542">
          <w:marLeft w:val="0"/>
          <w:marRight w:val="0"/>
          <w:marTop w:val="0"/>
          <w:marBottom w:val="0"/>
          <w:divBdr>
            <w:top w:val="none" w:sz="0" w:space="0" w:color="auto"/>
            <w:left w:val="none" w:sz="0" w:space="0" w:color="auto"/>
            <w:bottom w:val="none" w:sz="0" w:space="0" w:color="auto"/>
            <w:right w:val="none" w:sz="0" w:space="0" w:color="auto"/>
          </w:divBdr>
        </w:div>
        <w:div w:id="712582194">
          <w:marLeft w:val="0"/>
          <w:marRight w:val="0"/>
          <w:marTop w:val="0"/>
          <w:marBottom w:val="0"/>
          <w:divBdr>
            <w:top w:val="none" w:sz="0" w:space="0" w:color="auto"/>
            <w:left w:val="none" w:sz="0" w:space="0" w:color="auto"/>
            <w:bottom w:val="none" w:sz="0" w:space="0" w:color="auto"/>
            <w:right w:val="none" w:sz="0" w:space="0" w:color="auto"/>
          </w:divBdr>
        </w:div>
        <w:div w:id="657810358">
          <w:marLeft w:val="0"/>
          <w:marRight w:val="0"/>
          <w:marTop w:val="0"/>
          <w:marBottom w:val="0"/>
          <w:divBdr>
            <w:top w:val="none" w:sz="0" w:space="0" w:color="auto"/>
            <w:left w:val="none" w:sz="0" w:space="0" w:color="auto"/>
            <w:bottom w:val="none" w:sz="0" w:space="0" w:color="auto"/>
            <w:right w:val="none" w:sz="0" w:space="0" w:color="auto"/>
          </w:divBdr>
        </w:div>
        <w:div w:id="1846507357">
          <w:marLeft w:val="0"/>
          <w:marRight w:val="0"/>
          <w:marTop w:val="0"/>
          <w:marBottom w:val="0"/>
          <w:divBdr>
            <w:top w:val="none" w:sz="0" w:space="0" w:color="auto"/>
            <w:left w:val="none" w:sz="0" w:space="0" w:color="auto"/>
            <w:bottom w:val="none" w:sz="0" w:space="0" w:color="auto"/>
            <w:right w:val="none" w:sz="0" w:space="0" w:color="auto"/>
          </w:divBdr>
        </w:div>
        <w:div w:id="1500848370">
          <w:marLeft w:val="0"/>
          <w:marRight w:val="0"/>
          <w:marTop w:val="0"/>
          <w:marBottom w:val="0"/>
          <w:divBdr>
            <w:top w:val="none" w:sz="0" w:space="0" w:color="auto"/>
            <w:left w:val="none" w:sz="0" w:space="0" w:color="auto"/>
            <w:bottom w:val="none" w:sz="0" w:space="0" w:color="auto"/>
            <w:right w:val="none" w:sz="0" w:space="0" w:color="auto"/>
          </w:divBdr>
        </w:div>
        <w:div w:id="2047365520">
          <w:marLeft w:val="0"/>
          <w:marRight w:val="0"/>
          <w:marTop w:val="0"/>
          <w:marBottom w:val="0"/>
          <w:divBdr>
            <w:top w:val="none" w:sz="0" w:space="0" w:color="auto"/>
            <w:left w:val="none" w:sz="0" w:space="0" w:color="auto"/>
            <w:bottom w:val="none" w:sz="0" w:space="0" w:color="auto"/>
            <w:right w:val="none" w:sz="0" w:space="0" w:color="auto"/>
          </w:divBdr>
        </w:div>
      </w:divsChild>
    </w:div>
    <w:div w:id="646982788">
      <w:bodyDiv w:val="1"/>
      <w:marLeft w:val="0"/>
      <w:marRight w:val="0"/>
      <w:marTop w:val="0"/>
      <w:marBottom w:val="0"/>
      <w:divBdr>
        <w:top w:val="none" w:sz="0" w:space="0" w:color="auto"/>
        <w:left w:val="none" w:sz="0" w:space="0" w:color="auto"/>
        <w:bottom w:val="none" w:sz="0" w:space="0" w:color="auto"/>
        <w:right w:val="none" w:sz="0" w:space="0" w:color="auto"/>
      </w:divBdr>
      <w:divsChild>
        <w:div w:id="1552812442">
          <w:marLeft w:val="0"/>
          <w:marRight w:val="0"/>
          <w:marTop w:val="0"/>
          <w:marBottom w:val="0"/>
          <w:divBdr>
            <w:top w:val="none" w:sz="0" w:space="0" w:color="auto"/>
            <w:left w:val="none" w:sz="0" w:space="0" w:color="auto"/>
            <w:bottom w:val="none" w:sz="0" w:space="0" w:color="auto"/>
            <w:right w:val="none" w:sz="0" w:space="0" w:color="auto"/>
          </w:divBdr>
        </w:div>
        <w:div w:id="1900480685">
          <w:marLeft w:val="0"/>
          <w:marRight w:val="0"/>
          <w:marTop w:val="0"/>
          <w:marBottom w:val="0"/>
          <w:divBdr>
            <w:top w:val="none" w:sz="0" w:space="0" w:color="auto"/>
            <w:left w:val="none" w:sz="0" w:space="0" w:color="auto"/>
            <w:bottom w:val="none" w:sz="0" w:space="0" w:color="auto"/>
            <w:right w:val="none" w:sz="0" w:space="0" w:color="auto"/>
          </w:divBdr>
        </w:div>
        <w:div w:id="1583679787">
          <w:marLeft w:val="0"/>
          <w:marRight w:val="0"/>
          <w:marTop w:val="0"/>
          <w:marBottom w:val="0"/>
          <w:divBdr>
            <w:top w:val="none" w:sz="0" w:space="0" w:color="auto"/>
            <w:left w:val="none" w:sz="0" w:space="0" w:color="auto"/>
            <w:bottom w:val="none" w:sz="0" w:space="0" w:color="auto"/>
            <w:right w:val="none" w:sz="0" w:space="0" w:color="auto"/>
          </w:divBdr>
        </w:div>
        <w:div w:id="800076945">
          <w:marLeft w:val="0"/>
          <w:marRight w:val="0"/>
          <w:marTop w:val="0"/>
          <w:marBottom w:val="0"/>
          <w:divBdr>
            <w:top w:val="none" w:sz="0" w:space="0" w:color="auto"/>
            <w:left w:val="none" w:sz="0" w:space="0" w:color="auto"/>
            <w:bottom w:val="none" w:sz="0" w:space="0" w:color="auto"/>
            <w:right w:val="none" w:sz="0" w:space="0" w:color="auto"/>
          </w:divBdr>
        </w:div>
        <w:div w:id="831062064">
          <w:marLeft w:val="0"/>
          <w:marRight w:val="0"/>
          <w:marTop w:val="0"/>
          <w:marBottom w:val="0"/>
          <w:divBdr>
            <w:top w:val="none" w:sz="0" w:space="0" w:color="auto"/>
            <w:left w:val="none" w:sz="0" w:space="0" w:color="auto"/>
            <w:bottom w:val="none" w:sz="0" w:space="0" w:color="auto"/>
            <w:right w:val="none" w:sz="0" w:space="0" w:color="auto"/>
          </w:divBdr>
        </w:div>
        <w:div w:id="1147209124">
          <w:marLeft w:val="0"/>
          <w:marRight w:val="0"/>
          <w:marTop w:val="0"/>
          <w:marBottom w:val="0"/>
          <w:divBdr>
            <w:top w:val="none" w:sz="0" w:space="0" w:color="auto"/>
            <w:left w:val="none" w:sz="0" w:space="0" w:color="auto"/>
            <w:bottom w:val="none" w:sz="0" w:space="0" w:color="auto"/>
            <w:right w:val="none" w:sz="0" w:space="0" w:color="auto"/>
          </w:divBdr>
        </w:div>
        <w:div w:id="2133940554">
          <w:marLeft w:val="0"/>
          <w:marRight w:val="0"/>
          <w:marTop w:val="0"/>
          <w:marBottom w:val="0"/>
          <w:divBdr>
            <w:top w:val="none" w:sz="0" w:space="0" w:color="auto"/>
            <w:left w:val="none" w:sz="0" w:space="0" w:color="auto"/>
            <w:bottom w:val="none" w:sz="0" w:space="0" w:color="auto"/>
            <w:right w:val="none" w:sz="0" w:space="0" w:color="auto"/>
          </w:divBdr>
        </w:div>
        <w:div w:id="45690537">
          <w:marLeft w:val="0"/>
          <w:marRight w:val="0"/>
          <w:marTop w:val="0"/>
          <w:marBottom w:val="0"/>
          <w:divBdr>
            <w:top w:val="none" w:sz="0" w:space="0" w:color="auto"/>
            <w:left w:val="none" w:sz="0" w:space="0" w:color="auto"/>
            <w:bottom w:val="none" w:sz="0" w:space="0" w:color="auto"/>
            <w:right w:val="none" w:sz="0" w:space="0" w:color="auto"/>
          </w:divBdr>
        </w:div>
        <w:div w:id="790324503">
          <w:marLeft w:val="0"/>
          <w:marRight w:val="0"/>
          <w:marTop w:val="0"/>
          <w:marBottom w:val="0"/>
          <w:divBdr>
            <w:top w:val="none" w:sz="0" w:space="0" w:color="auto"/>
            <w:left w:val="none" w:sz="0" w:space="0" w:color="auto"/>
            <w:bottom w:val="none" w:sz="0" w:space="0" w:color="auto"/>
            <w:right w:val="none" w:sz="0" w:space="0" w:color="auto"/>
          </w:divBdr>
        </w:div>
        <w:div w:id="1540241131">
          <w:marLeft w:val="0"/>
          <w:marRight w:val="0"/>
          <w:marTop w:val="0"/>
          <w:marBottom w:val="0"/>
          <w:divBdr>
            <w:top w:val="none" w:sz="0" w:space="0" w:color="auto"/>
            <w:left w:val="none" w:sz="0" w:space="0" w:color="auto"/>
            <w:bottom w:val="none" w:sz="0" w:space="0" w:color="auto"/>
            <w:right w:val="none" w:sz="0" w:space="0" w:color="auto"/>
          </w:divBdr>
        </w:div>
        <w:div w:id="1774202233">
          <w:marLeft w:val="0"/>
          <w:marRight w:val="0"/>
          <w:marTop w:val="0"/>
          <w:marBottom w:val="0"/>
          <w:divBdr>
            <w:top w:val="none" w:sz="0" w:space="0" w:color="auto"/>
            <w:left w:val="none" w:sz="0" w:space="0" w:color="auto"/>
            <w:bottom w:val="none" w:sz="0" w:space="0" w:color="auto"/>
            <w:right w:val="none" w:sz="0" w:space="0" w:color="auto"/>
          </w:divBdr>
        </w:div>
        <w:div w:id="178087747">
          <w:marLeft w:val="0"/>
          <w:marRight w:val="0"/>
          <w:marTop w:val="0"/>
          <w:marBottom w:val="0"/>
          <w:divBdr>
            <w:top w:val="none" w:sz="0" w:space="0" w:color="auto"/>
            <w:left w:val="none" w:sz="0" w:space="0" w:color="auto"/>
            <w:bottom w:val="none" w:sz="0" w:space="0" w:color="auto"/>
            <w:right w:val="none" w:sz="0" w:space="0" w:color="auto"/>
          </w:divBdr>
        </w:div>
        <w:div w:id="521825842">
          <w:marLeft w:val="0"/>
          <w:marRight w:val="0"/>
          <w:marTop w:val="0"/>
          <w:marBottom w:val="0"/>
          <w:divBdr>
            <w:top w:val="none" w:sz="0" w:space="0" w:color="auto"/>
            <w:left w:val="none" w:sz="0" w:space="0" w:color="auto"/>
            <w:bottom w:val="none" w:sz="0" w:space="0" w:color="auto"/>
            <w:right w:val="none" w:sz="0" w:space="0" w:color="auto"/>
          </w:divBdr>
        </w:div>
        <w:div w:id="234972007">
          <w:marLeft w:val="0"/>
          <w:marRight w:val="0"/>
          <w:marTop w:val="0"/>
          <w:marBottom w:val="0"/>
          <w:divBdr>
            <w:top w:val="none" w:sz="0" w:space="0" w:color="auto"/>
            <w:left w:val="none" w:sz="0" w:space="0" w:color="auto"/>
            <w:bottom w:val="none" w:sz="0" w:space="0" w:color="auto"/>
            <w:right w:val="none" w:sz="0" w:space="0" w:color="auto"/>
          </w:divBdr>
        </w:div>
        <w:div w:id="190388774">
          <w:marLeft w:val="0"/>
          <w:marRight w:val="0"/>
          <w:marTop w:val="0"/>
          <w:marBottom w:val="0"/>
          <w:divBdr>
            <w:top w:val="none" w:sz="0" w:space="0" w:color="auto"/>
            <w:left w:val="none" w:sz="0" w:space="0" w:color="auto"/>
            <w:bottom w:val="none" w:sz="0" w:space="0" w:color="auto"/>
            <w:right w:val="none" w:sz="0" w:space="0" w:color="auto"/>
          </w:divBdr>
        </w:div>
        <w:div w:id="614756524">
          <w:marLeft w:val="0"/>
          <w:marRight w:val="0"/>
          <w:marTop w:val="0"/>
          <w:marBottom w:val="0"/>
          <w:divBdr>
            <w:top w:val="none" w:sz="0" w:space="0" w:color="auto"/>
            <w:left w:val="none" w:sz="0" w:space="0" w:color="auto"/>
            <w:bottom w:val="none" w:sz="0" w:space="0" w:color="auto"/>
            <w:right w:val="none" w:sz="0" w:space="0" w:color="auto"/>
          </w:divBdr>
        </w:div>
        <w:div w:id="339818212">
          <w:marLeft w:val="0"/>
          <w:marRight w:val="0"/>
          <w:marTop w:val="0"/>
          <w:marBottom w:val="0"/>
          <w:divBdr>
            <w:top w:val="none" w:sz="0" w:space="0" w:color="auto"/>
            <w:left w:val="none" w:sz="0" w:space="0" w:color="auto"/>
            <w:bottom w:val="none" w:sz="0" w:space="0" w:color="auto"/>
            <w:right w:val="none" w:sz="0" w:space="0" w:color="auto"/>
          </w:divBdr>
        </w:div>
        <w:div w:id="1846633244">
          <w:marLeft w:val="0"/>
          <w:marRight w:val="0"/>
          <w:marTop w:val="0"/>
          <w:marBottom w:val="0"/>
          <w:divBdr>
            <w:top w:val="none" w:sz="0" w:space="0" w:color="auto"/>
            <w:left w:val="none" w:sz="0" w:space="0" w:color="auto"/>
            <w:bottom w:val="none" w:sz="0" w:space="0" w:color="auto"/>
            <w:right w:val="none" w:sz="0" w:space="0" w:color="auto"/>
          </w:divBdr>
        </w:div>
        <w:div w:id="1593736093">
          <w:marLeft w:val="0"/>
          <w:marRight w:val="0"/>
          <w:marTop w:val="0"/>
          <w:marBottom w:val="0"/>
          <w:divBdr>
            <w:top w:val="none" w:sz="0" w:space="0" w:color="auto"/>
            <w:left w:val="none" w:sz="0" w:space="0" w:color="auto"/>
            <w:bottom w:val="none" w:sz="0" w:space="0" w:color="auto"/>
            <w:right w:val="none" w:sz="0" w:space="0" w:color="auto"/>
          </w:divBdr>
        </w:div>
        <w:div w:id="1820001347">
          <w:marLeft w:val="0"/>
          <w:marRight w:val="0"/>
          <w:marTop w:val="0"/>
          <w:marBottom w:val="0"/>
          <w:divBdr>
            <w:top w:val="none" w:sz="0" w:space="0" w:color="auto"/>
            <w:left w:val="none" w:sz="0" w:space="0" w:color="auto"/>
            <w:bottom w:val="none" w:sz="0" w:space="0" w:color="auto"/>
            <w:right w:val="none" w:sz="0" w:space="0" w:color="auto"/>
          </w:divBdr>
        </w:div>
        <w:div w:id="36585352">
          <w:marLeft w:val="0"/>
          <w:marRight w:val="0"/>
          <w:marTop w:val="0"/>
          <w:marBottom w:val="0"/>
          <w:divBdr>
            <w:top w:val="none" w:sz="0" w:space="0" w:color="auto"/>
            <w:left w:val="none" w:sz="0" w:space="0" w:color="auto"/>
            <w:bottom w:val="none" w:sz="0" w:space="0" w:color="auto"/>
            <w:right w:val="none" w:sz="0" w:space="0" w:color="auto"/>
          </w:divBdr>
        </w:div>
        <w:div w:id="1741368815">
          <w:marLeft w:val="0"/>
          <w:marRight w:val="0"/>
          <w:marTop w:val="0"/>
          <w:marBottom w:val="0"/>
          <w:divBdr>
            <w:top w:val="none" w:sz="0" w:space="0" w:color="auto"/>
            <w:left w:val="none" w:sz="0" w:space="0" w:color="auto"/>
            <w:bottom w:val="none" w:sz="0" w:space="0" w:color="auto"/>
            <w:right w:val="none" w:sz="0" w:space="0" w:color="auto"/>
          </w:divBdr>
        </w:div>
        <w:div w:id="816456813">
          <w:marLeft w:val="0"/>
          <w:marRight w:val="0"/>
          <w:marTop w:val="0"/>
          <w:marBottom w:val="0"/>
          <w:divBdr>
            <w:top w:val="none" w:sz="0" w:space="0" w:color="auto"/>
            <w:left w:val="none" w:sz="0" w:space="0" w:color="auto"/>
            <w:bottom w:val="none" w:sz="0" w:space="0" w:color="auto"/>
            <w:right w:val="none" w:sz="0" w:space="0" w:color="auto"/>
          </w:divBdr>
        </w:div>
        <w:div w:id="152070814">
          <w:marLeft w:val="0"/>
          <w:marRight w:val="0"/>
          <w:marTop w:val="0"/>
          <w:marBottom w:val="0"/>
          <w:divBdr>
            <w:top w:val="none" w:sz="0" w:space="0" w:color="auto"/>
            <w:left w:val="none" w:sz="0" w:space="0" w:color="auto"/>
            <w:bottom w:val="none" w:sz="0" w:space="0" w:color="auto"/>
            <w:right w:val="none" w:sz="0" w:space="0" w:color="auto"/>
          </w:divBdr>
        </w:div>
        <w:div w:id="1222985173">
          <w:marLeft w:val="0"/>
          <w:marRight w:val="0"/>
          <w:marTop w:val="0"/>
          <w:marBottom w:val="0"/>
          <w:divBdr>
            <w:top w:val="none" w:sz="0" w:space="0" w:color="auto"/>
            <w:left w:val="none" w:sz="0" w:space="0" w:color="auto"/>
            <w:bottom w:val="none" w:sz="0" w:space="0" w:color="auto"/>
            <w:right w:val="none" w:sz="0" w:space="0" w:color="auto"/>
          </w:divBdr>
        </w:div>
        <w:div w:id="684552555">
          <w:marLeft w:val="0"/>
          <w:marRight w:val="0"/>
          <w:marTop w:val="0"/>
          <w:marBottom w:val="0"/>
          <w:divBdr>
            <w:top w:val="none" w:sz="0" w:space="0" w:color="auto"/>
            <w:left w:val="none" w:sz="0" w:space="0" w:color="auto"/>
            <w:bottom w:val="none" w:sz="0" w:space="0" w:color="auto"/>
            <w:right w:val="none" w:sz="0" w:space="0" w:color="auto"/>
          </w:divBdr>
        </w:div>
        <w:div w:id="821845551">
          <w:marLeft w:val="0"/>
          <w:marRight w:val="0"/>
          <w:marTop w:val="0"/>
          <w:marBottom w:val="0"/>
          <w:divBdr>
            <w:top w:val="none" w:sz="0" w:space="0" w:color="auto"/>
            <w:left w:val="none" w:sz="0" w:space="0" w:color="auto"/>
            <w:bottom w:val="none" w:sz="0" w:space="0" w:color="auto"/>
            <w:right w:val="none" w:sz="0" w:space="0" w:color="auto"/>
          </w:divBdr>
        </w:div>
        <w:div w:id="1226457111">
          <w:marLeft w:val="0"/>
          <w:marRight w:val="0"/>
          <w:marTop w:val="0"/>
          <w:marBottom w:val="0"/>
          <w:divBdr>
            <w:top w:val="none" w:sz="0" w:space="0" w:color="auto"/>
            <w:left w:val="none" w:sz="0" w:space="0" w:color="auto"/>
            <w:bottom w:val="none" w:sz="0" w:space="0" w:color="auto"/>
            <w:right w:val="none" w:sz="0" w:space="0" w:color="auto"/>
          </w:divBdr>
        </w:div>
        <w:div w:id="1312828067">
          <w:marLeft w:val="0"/>
          <w:marRight w:val="0"/>
          <w:marTop w:val="0"/>
          <w:marBottom w:val="0"/>
          <w:divBdr>
            <w:top w:val="none" w:sz="0" w:space="0" w:color="auto"/>
            <w:left w:val="none" w:sz="0" w:space="0" w:color="auto"/>
            <w:bottom w:val="none" w:sz="0" w:space="0" w:color="auto"/>
            <w:right w:val="none" w:sz="0" w:space="0" w:color="auto"/>
          </w:divBdr>
        </w:div>
        <w:div w:id="1328361128">
          <w:marLeft w:val="0"/>
          <w:marRight w:val="0"/>
          <w:marTop w:val="0"/>
          <w:marBottom w:val="0"/>
          <w:divBdr>
            <w:top w:val="none" w:sz="0" w:space="0" w:color="auto"/>
            <w:left w:val="none" w:sz="0" w:space="0" w:color="auto"/>
            <w:bottom w:val="none" w:sz="0" w:space="0" w:color="auto"/>
            <w:right w:val="none" w:sz="0" w:space="0" w:color="auto"/>
          </w:divBdr>
        </w:div>
        <w:div w:id="45372722">
          <w:marLeft w:val="0"/>
          <w:marRight w:val="0"/>
          <w:marTop w:val="0"/>
          <w:marBottom w:val="0"/>
          <w:divBdr>
            <w:top w:val="none" w:sz="0" w:space="0" w:color="auto"/>
            <w:left w:val="none" w:sz="0" w:space="0" w:color="auto"/>
            <w:bottom w:val="none" w:sz="0" w:space="0" w:color="auto"/>
            <w:right w:val="none" w:sz="0" w:space="0" w:color="auto"/>
          </w:divBdr>
        </w:div>
        <w:div w:id="1941984310">
          <w:marLeft w:val="0"/>
          <w:marRight w:val="0"/>
          <w:marTop w:val="0"/>
          <w:marBottom w:val="0"/>
          <w:divBdr>
            <w:top w:val="none" w:sz="0" w:space="0" w:color="auto"/>
            <w:left w:val="none" w:sz="0" w:space="0" w:color="auto"/>
            <w:bottom w:val="none" w:sz="0" w:space="0" w:color="auto"/>
            <w:right w:val="none" w:sz="0" w:space="0" w:color="auto"/>
          </w:divBdr>
        </w:div>
        <w:div w:id="1143620146">
          <w:marLeft w:val="0"/>
          <w:marRight w:val="0"/>
          <w:marTop w:val="0"/>
          <w:marBottom w:val="0"/>
          <w:divBdr>
            <w:top w:val="none" w:sz="0" w:space="0" w:color="auto"/>
            <w:left w:val="none" w:sz="0" w:space="0" w:color="auto"/>
            <w:bottom w:val="none" w:sz="0" w:space="0" w:color="auto"/>
            <w:right w:val="none" w:sz="0" w:space="0" w:color="auto"/>
          </w:divBdr>
        </w:div>
      </w:divsChild>
    </w:div>
    <w:div w:id="684135764">
      <w:bodyDiv w:val="1"/>
      <w:marLeft w:val="0"/>
      <w:marRight w:val="0"/>
      <w:marTop w:val="0"/>
      <w:marBottom w:val="0"/>
      <w:divBdr>
        <w:top w:val="none" w:sz="0" w:space="0" w:color="auto"/>
        <w:left w:val="none" w:sz="0" w:space="0" w:color="auto"/>
        <w:bottom w:val="none" w:sz="0" w:space="0" w:color="auto"/>
        <w:right w:val="none" w:sz="0" w:space="0" w:color="auto"/>
      </w:divBdr>
      <w:divsChild>
        <w:div w:id="1216427886">
          <w:marLeft w:val="0"/>
          <w:marRight w:val="0"/>
          <w:marTop w:val="0"/>
          <w:marBottom w:val="0"/>
          <w:divBdr>
            <w:top w:val="none" w:sz="0" w:space="0" w:color="auto"/>
            <w:left w:val="none" w:sz="0" w:space="0" w:color="auto"/>
            <w:bottom w:val="none" w:sz="0" w:space="0" w:color="auto"/>
            <w:right w:val="none" w:sz="0" w:space="0" w:color="auto"/>
          </w:divBdr>
        </w:div>
        <w:div w:id="544220578">
          <w:marLeft w:val="0"/>
          <w:marRight w:val="0"/>
          <w:marTop w:val="0"/>
          <w:marBottom w:val="0"/>
          <w:divBdr>
            <w:top w:val="none" w:sz="0" w:space="0" w:color="auto"/>
            <w:left w:val="none" w:sz="0" w:space="0" w:color="auto"/>
            <w:bottom w:val="none" w:sz="0" w:space="0" w:color="auto"/>
            <w:right w:val="none" w:sz="0" w:space="0" w:color="auto"/>
          </w:divBdr>
        </w:div>
        <w:div w:id="1302155362">
          <w:marLeft w:val="0"/>
          <w:marRight w:val="0"/>
          <w:marTop w:val="0"/>
          <w:marBottom w:val="0"/>
          <w:divBdr>
            <w:top w:val="none" w:sz="0" w:space="0" w:color="auto"/>
            <w:left w:val="none" w:sz="0" w:space="0" w:color="auto"/>
            <w:bottom w:val="none" w:sz="0" w:space="0" w:color="auto"/>
            <w:right w:val="none" w:sz="0" w:space="0" w:color="auto"/>
          </w:divBdr>
        </w:div>
        <w:div w:id="1416395493">
          <w:marLeft w:val="0"/>
          <w:marRight w:val="0"/>
          <w:marTop w:val="0"/>
          <w:marBottom w:val="0"/>
          <w:divBdr>
            <w:top w:val="none" w:sz="0" w:space="0" w:color="auto"/>
            <w:left w:val="none" w:sz="0" w:space="0" w:color="auto"/>
            <w:bottom w:val="none" w:sz="0" w:space="0" w:color="auto"/>
            <w:right w:val="none" w:sz="0" w:space="0" w:color="auto"/>
          </w:divBdr>
        </w:div>
        <w:div w:id="1651253855">
          <w:marLeft w:val="0"/>
          <w:marRight w:val="0"/>
          <w:marTop w:val="0"/>
          <w:marBottom w:val="0"/>
          <w:divBdr>
            <w:top w:val="none" w:sz="0" w:space="0" w:color="auto"/>
            <w:left w:val="none" w:sz="0" w:space="0" w:color="auto"/>
            <w:bottom w:val="none" w:sz="0" w:space="0" w:color="auto"/>
            <w:right w:val="none" w:sz="0" w:space="0" w:color="auto"/>
          </w:divBdr>
        </w:div>
        <w:div w:id="687682671">
          <w:marLeft w:val="0"/>
          <w:marRight w:val="0"/>
          <w:marTop w:val="0"/>
          <w:marBottom w:val="0"/>
          <w:divBdr>
            <w:top w:val="none" w:sz="0" w:space="0" w:color="auto"/>
            <w:left w:val="none" w:sz="0" w:space="0" w:color="auto"/>
            <w:bottom w:val="none" w:sz="0" w:space="0" w:color="auto"/>
            <w:right w:val="none" w:sz="0" w:space="0" w:color="auto"/>
          </w:divBdr>
        </w:div>
        <w:div w:id="573860808">
          <w:marLeft w:val="0"/>
          <w:marRight w:val="0"/>
          <w:marTop w:val="0"/>
          <w:marBottom w:val="0"/>
          <w:divBdr>
            <w:top w:val="none" w:sz="0" w:space="0" w:color="auto"/>
            <w:left w:val="none" w:sz="0" w:space="0" w:color="auto"/>
            <w:bottom w:val="none" w:sz="0" w:space="0" w:color="auto"/>
            <w:right w:val="none" w:sz="0" w:space="0" w:color="auto"/>
          </w:divBdr>
        </w:div>
        <w:div w:id="1991665887">
          <w:marLeft w:val="0"/>
          <w:marRight w:val="0"/>
          <w:marTop w:val="0"/>
          <w:marBottom w:val="0"/>
          <w:divBdr>
            <w:top w:val="none" w:sz="0" w:space="0" w:color="auto"/>
            <w:left w:val="none" w:sz="0" w:space="0" w:color="auto"/>
            <w:bottom w:val="none" w:sz="0" w:space="0" w:color="auto"/>
            <w:right w:val="none" w:sz="0" w:space="0" w:color="auto"/>
          </w:divBdr>
        </w:div>
        <w:div w:id="1771007307">
          <w:marLeft w:val="0"/>
          <w:marRight w:val="0"/>
          <w:marTop w:val="0"/>
          <w:marBottom w:val="0"/>
          <w:divBdr>
            <w:top w:val="none" w:sz="0" w:space="0" w:color="auto"/>
            <w:left w:val="none" w:sz="0" w:space="0" w:color="auto"/>
            <w:bottom w:val="none" w:sz="0" w:space="0" w:color="auto"/>
            <w:right w:val="none" w:sz="0" w:space="0" w:color="auto"/>
          </w:divBdr>
        </w:div>
        <w:div w:id="1890607900">
          <w:marLeft w:val="0"/>
          <w:marRight w:val="0"/>
          <w:marTop w:val="0"/>
          <w:marBottom w:val="0"/>
          <w:divBdr>
            <w:top w:val="none" w:sz="0" w:space="0" w:color="auto"/>
            <w:left w:val="none" w:sz="0" w:space="0" w:color="auto"/>
            <w:bottom w:val="none" w:sz="0" w:space="0" w:color="auto"/>
            <w:right w:val="none" w:sz="0" w:space="0" w:color="auto"/>
          </w:divBdr>
        </w:div>
        <w:div w:id="1526478231">
          <w:marLeft w:val="0"/>
          <w:marRight w:val="0"/>
          <w:marTop w:val="0"/>
          <w:marBottom w:val="0"/>
          <w:divBdr>
            <w:top w:val="none" w:sz="0" w:space="0" w:color="auto"/>
            <w:left w:val="none" w:sz="0" w:space="0" w:color="auto"/>
            <w:bottom w:val="none" w:sz="0" w:space="0" w:color="auto"/>
            <w:right w:val="none" w:sz="0" w:space="0" w:color="auto"/>
          </w:divBdr>
        </w:div>
        <w:div w:id="1982153343">
          <w:marLeft w:val="0"/>
          <w:marRight w:val="0"/>
          <w:marTop w:val="0"/>
          <w:marBottom w:val="0"/>
          <w:divBdr>
            <w:top w:val="none" w:sz="0" w:space="0" w:color="auto"/>
            <w:left w:val="none" w:sz="0" w:space="0" w:color="auto"/>
            <w:bottom w:val="none" w:sz="0" w:space="0" w:color="auto"/>
            <w:right w:val="none" w:sz="0" w:space="0" w:color="auto"/>
          </w:divBdr>
        </w:div>
        <w:div w:id="181551725">
          <w:marLeft w:val="0"/>
          <w:marRight w:val="0"/>
          <w:marTop w:val="0"/>
          <w:marBottom w:val="0"/>
          <w:divBdr>
            <w:top w:val="none" w:sz="0" w:space="0" w:color="auto"/>
            <w:left w:val="none" w:sz="0" w:space="0" w:color="auto"/>
            <w:bottom w:val="none" w:sz="0" w:space="0" w:color="auto"/>
            <w:right w:val="none" w:sz="0" w:space="0" w:color="auto"/>
          </w:divBdr>
        </w:div>
        <w:div w:id="1102069854">
          <w:marLeft w:val="0"/>
          <w:marRight w:val="0"/>
          <w:marTop w:val="0"/>
          <w:marBottom w:val="0"/>
          <w:divBdr>
            <w:top w:val="none" w:sz="0" w:space="0" w:color="auto"/>
            <w:left w:val="none" w:sz="0" w:space="0" w:color="auto"/>
            <w:bottom w:val="none" w:sz="0" w:space="0" w:color="auto"/>
            <w:right w:val="none" w:sz="0" w:space="0" w:color="auto"/>
          </w:divBdr>
          <w:divsChild>
            <w:div w:id="1888372703">
              <w:marLeft w:val="0"/>
              <w:marRight w:val="0"/>
              <w:marTop w:val="0"/>
              <w:marBottom w:val="0"/>
              <w:divBdr>
                <w:top w:val="none" w:sz="0" w:space="0" w:color="auto"/>
                <w:left w:val="none" w:sz="0" w:space="0" w:color="auto"/>
                <w:bottom w:val="none" w:sz="0" w:space="0" w:color="auto"/>
                <w:right w:val="none" w:sz="0" w:space="0" w:color="auto"/>
              </w:divBdr>
            </w:div>
            <w:div w:id="1692799986">
              <w:marLeft w:val="0"/>
              <w:marRight w:val="0"/>
              <w:marTop w:val="0"/>
              <w:marBottom w:val="0"/>
              <w:divBdr>
                <w:top w:val="none" w:sz="0" w:space="0" w:color="auto"/>
                <w:left w:val="none" w:sz="0" w:space="0" w:color="auto"/>
                <w:bottom w:val="none" w:sz="0" w:space="0" w:color="auto"/>
                <w:right w:val="none" w:sz="0" w:space="0" w:color="auto"/>
              </w:divBdr>
              <w:divsChild>
                <w:div w:id="994188830">
                  <w:marLeft w:val="0"/>
                  <w:marRight w:val="0"/>
                  <w:marTop w:val="0"/>
                  <w:marBottom w:val="0"/>
                  <w:divBdr>
                    <w:top w:val="none" w:sz="0" w:space="0" w:color="auto"/>
                    <w:left w:val="none" w:sz="0" w:space="0" w:color="auto"/>
                    <w:bottom w:val="none" w:sz="0" w:space="0" w:color="auto"/>
                    <w:right w:val="none" w:sz="0" w:space="0" w:color="auto"/>
                  </w:divBdr>
                  <w:divsChild>
                    <w:div w:id="1207374184">
                      <w:marLeft w:val="0"/>
                      <w:marRight w:val="0"/>
                      <w:marTop w:val="0"/>
                      <w:marBottom w:val="0"/>
                      <w:divBdr>
                        <w:top w:val="none" w:sz="0" w:space="0" w:color="auto"/>
                        <w:left w:val="none" w:sz="0" w:space="0" w:color="auto"/>
                        <w:bottom w:val="none" w:sz="0" w:space="0" w:color="auto"/>
                        <w:right w:val="none" w:sz="0" w:space="0" w:color="auto"/>
                      </w:divBdr>
                    </w:div>
                    <w:div w:id="1363900255">
                      <w:marLeft w:val="0"/>
                      <w:marRight w:val="0"/>
                      <w:marTop w:val="0"/>
                      <w:marBottom w:val="0"/>
                      <w:divBdr>
                        <w:top w:val="none" w:sz="0" w:space="0" w:color="auto"/>
                        <w:left w:val="none" w:sz="0" w:space="0" w:color="auto"/>
                        <w:bottom w:val="none" w:sz="0" w:space="0" w:color="auto"/>
                        <w:right w:val="none" w:sz="0" w:space="0" w:color="auto"/>
                      </w:divBdr>
                    </w:div>
                    <w:div w:id="668556779">
                      <w:marLeft w:val="0"/>
                      <w:marRight w:val="0"/>
                      <w:marTop w:val="0"/>
                      <w:marBottom w:val="0"/>
                      <w:divBdr>
                        <w:top w:val="none" w:sz="0" w:space="0" w:color="auto"/>
                        <w:left w:val="none" w:sz="0" w:space="0" w:color="auto"/>
                        <w:bottom w:val="none" w:sz="0" w:space="0" w:color="auto"/>
                        <w:right w:val="none" w:sz="0" w:space="0" w:color="auto"/>
                      </w:divBdr>
                    </w:div>
                    <w:div w:id="658391722">
                      <w:marLeft w:val="0"/>
                      <w:marRight w:val="0"/>
                      <w:marTop w:val="0"/>
                      <w:marBottom w:val="0"/>
                      <w:divBdr>
                        <w:top w:val="none" w:sz="0" w:space="0" w:color="auto"/>
                        <w:left w:val="none" w:sz="0" w:space="0" w:color="auto"/>
                        <w:bottom w:val="none" w:sz="0" w:space="0" w:color="auto"/>
                        <w:right w:val="none" w:sz="0" w:space="0" w:color="auto"/>
                      </w:divBdr>
                    </w:div>
                    <w:div w:id="327250506">
                      <w:marLeft w:val="0"/>
                      <w:marRight w:val="0"/>
                      <w:marTop w:val="0"/>
                      <w:marBottom w:val="0"/>
                      <w:divBdr>
                        <w:top w:val="none" w:sz="0" w:space="0" w:color="auto"/>
                        <w:left w:val="none" w:sz="0" w:space="0" w:color="auto"/>
                        <w:bottom w:val="none" w:sz="0" w:space="0" w:color="auto"/>
                        <w:right w:val="none" w:sz="0" w:space="0" w:color="auto"/>
                      </w:divBdr>
                    </w:div>
                    <w:div w:id="539325065">
                      <w:marLeft w:val="0"/>
                      <w:marRight w:val="0"/>
                      <w:marTop w:val="0"/>
                      <w:marBottom w:val="0"/>
                      <w:divBdr>
                        <w:top w:val="none" w:sz="0" w:space="0" w:color="auto"/>
                        <w:left w:val="none" w:sz="0" w:space="0" w:color="auto"/>
                        <w:bottom w:val="none" w:sz="0" w:space="0" w:color="auto"/>
                        <w:right w:val="none" w:sz="0" w:space="0" w:color="auto"/>
                      </w:divBdr>
                    </w:div>
                    <w:div w:id="301276454">
                      <w:marLeft w:val="0"/>
                      <w:marRight w:val="0"/>
                      <w:marTop w:val="0"/>
                      <w:marBottom w:val="0"/>
                      <w:divBdr>
                        <w:top w:val="none" w:sz="0" w:space="0" w:color="auto"/>
                        <w:left w:val="none" w:sz="0" w:space="0" w:color="auto"/>
                        <w:bottom w:val="none" w:sz="0" w:space="0" w:color="auto"/>
                        <w:right w:val="none" w:sz="0" w:space="0" w:color="auto"/>
                      </w:divBdr>
                    </w:div>
                    <w:div w:id="1569464340">
                      <w:marLeft w:val="0"/>
                      <w:marRight w:val="0"/>
                      <w:marTop w:val="0"/>
                      <w:marBottom w:val="0"/>
                      <w:divBdr>
                        <w:top w:val="none" w:sz="0" w:space="0" w:color="auto"/>
                        <w:left w:val="none" w:sz="0" w:space="0" w:color="auto"/>
                        <w:bottom w:val="none" w:sz="0" w:space="0" w:color="auto"/>
                        <w:right w:val="none" w:sz="0" w:space="0" w:color="auto"/>
                      </w:divBdr>
                    </w:div>
                    <w:div w:id="541550747">
                      <w:marLeft w:val="0"/>
                      <w:marRight w:val="0"/>
                      <w:marTop w:val="0"/>
                      <w:marBottom w:val="0"/>
                      <w:divBdr>
                        <w:top w:val="none" w:sz="0" w:space="0" w:color="auto"/>
                        <w:left w:val="none" w:sz="0" w:space="0" w:color="auto"/>
                        <w:bottom w:val="none" w:sz="0" w:space="0" w:color="auto"/>
                        <w:right w:val="none" w:sz="0" w:space="0" w:color="auto"/>
                      </w:divBdr>
                    </w:div>
                    <w:div w:id="835875029">
                      <w:marLeft w:val="0"/>
                      <w:marRight w:val="0"/>
                      <w:marTop w:val="0"/>
                      <w:marBottom w:val="0"/>
                      <w:divBdr>
                        <w:top w:val="none" w:sz="0" w:space="0" w:color="auto"/>
                        <w:left w:val="none" w:sz="0" w:space="0" w:color="auto"/>
                        <w:bottom w:val="none" w:sz="0" w:space="0" w:color="auto"/>
                        <w:right w:val="none" w:sz="0" w:space="0" w:color="auto"/>
                      </w:divBdr>
                    </w:div>
                    <w:div w:id="1384478639">
                      <w:marLeft w:val="0"/>
                      <w:marRight w:val="0"/>
                      <w:marTop w:val="0"/>
                      <w:marBottom w:val="0"/>
                      <w:divBdr>
                        <w:top w:val="none" w:sz="0" w:space="0" w:color="auto"/>
                        <w:left w:val="none" w:sz="0" w:space="0" w:color="auto"/>
                        <w:bottom w:val="none" w:sz="0" w:space="0" w:color="auto"/>
                        <w:right w:val="none" w:sz="0" w:space="0" w:color="auto"/>
                      </w:divBdr>
                    </w:div>
                    <w:div w:id="726496633">
                      <w:marLeft w:val="0"/>
                      <w:marRight w:val="0"/>
                      <w:marTop w:val="0"/>
                      <w:marBottom w:val="0"/>
                      <w:divBdr>
                        <w:top w:val="none" w:sz="0" w:space="0" w:color="auto"/>
                        <w:left w:val="none" w:sz="0" w:space="0" w:color="auto"/>
                        <w:bottom w:val="none" w:sz="0" w:space="0" w:color="auto"/>
                        <w:right w:val="none" w:sz="0" w:space="0" w:color="auto"/>
                      </w:divBdr>
                    </w:div>
                    <w:div w:id="1578855249">
                      <w:marLeft w:val="0"/>
                      <w:marRight w:val="0"/>
                      <w:marTop w:val="0"/>
                      <w:marBottom w:val="0"/>
                      <w:divBdr>
                        <w:top w:val="none" w:sz="0" w:space="0" w:color="auto"/>
                        <w:left w:val="none" w:sz="0" w:space="0" w:color="auto"/>
                        <w:bottom w:val="none" w:sz="0" w:space="0" w:color="auto"/>
                        <w:right w:val="none" w:sz="0" w:space="0" w:color="auto"/>
                      </w:divBdr>
                    </w:div>
                    <w:div w:id="729156448">
                      <w:marLeft w:val="0"/>
                      <w:marRight w:val="0"/>
                      <w:marTop w:val="0"/>
                      <w:marBottom w:val="0"/>
                      <w:divBdr>
                        <w:top w:val="none" w:sz="0" w:space="0" w:color="auto"/>
                        <w:left w:val="none" w:sz="0" w:space="0" w:color="auto"/>
                        <w:bottom w:val="none" w:sz="0" w:space="0" w:color="auto"/>
                        <w:right w:val="none" w:sz="0" w:space="0" w:color="auto"/>
                      </w:divBdr>
                    </w:div>
                    <w:div w:id="1532763743">
                      <w:marLeft w:val="0"/>
                      <w:marRight w:val="0"/>
                      <w:marTop w:val="0"/>
                      <w:marBottom w:val="0"/>
                      <w:divBdr>
                        <w:top w:val="none" w:sz="0" w:space="0" w:color="auto"/>
                        <w:left w:val="none" w:sz="0" w:space="0" w:color="auto"/>
                        <w:bottom w:val="none" w:sz="0" w:space="0" w:color="auto"/>
                        <w:right w:val="none" w:sz="0" w:space="0" w:color="auto"/>
                      </w:divBdr>
                    </w:div>
                    <w:div w:id="894853117">
                      <w:marLeft w:val="0"/>
                      <w:marRight w:val="0"/>
                      <w:marTop w:val="0"/>
                      <w:marBottom w:val="0"/>
                      <w:divBdr>
                        <w:top w:val="none" w:sz="0" w:space="0" w:color="auto"/>
                        <w:left w:val="none" w:sz="0" w:space="0" w:color="auto"/>
                        <w:bottom w:val="none" w:sz="0" w:space="0" w:color="auto"/>
                        <w:right w:val="none" w:sz="0" w:space="0" w:color="auto"/>
                      </w:divBdr>
                    </w:div>
                    <w:div w:id="431513348">
                      <w:marLeft w:val="0"/>
                      <w:marRight w:val="0"/>
                      <w:marTop w:val="0"/>
                      <w:marBottom w:val="0"/>
                      <w:divBdr>
                        <w:top w:val="none" w:sz="0" w:space="0" w:color="auto"/>
                        <w:left w:val="none" w:sz="0" w:space="0" w:color="auto"/>
                        <w:bottom w:val="none" w:sz="0" w:space="0" w:color="auto"/>
                        <w:right w:val="none" w:sz="0" w:space="0" w:color="auto"/>
                      </w:divBdr>
                    </w:div>
                  </w:divsChild>
                </w:div>
                <w:div w:id="191666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0554">
          <w:marLeft w:val="0"/>
          <w:marRight w:val="0"/>
          <w:marTop w:val="0"/>
          <w:marBottom w:val="0"/>
          <w:divBdr>
            <w:top w:val="none" w:sz="0" w:space="0" w:color="auto"/>
            <w:left w:val="none" w:sz="0" w:space="0" w:color="auto"/>
            <w:bottom w:val="none" w:sz="0" w:space="0" w:color="auto"/>
            <w:right w:val="none" w:sz="0" w:space="0" w:color="auto"/>
          </w:divBdr>
        </w:div>
        <w:div w:id="265964839">
          <w:marLeft w:val="0"/>
          <w:marRight w:val="0"/>
          <w:marTop w:val="0"/>
          <w:marBottom w:val="0"/>
          <w:divBdr>
            <w:top w:val="none" w:sz="0" w:space="0" w:color="auto"/>
            <w:left w:val="none" w:sz="0" w:space="0" w:color="auto"/>
            <w:bottom w:val="none" w:sz="0" w:space="0" w:color="auto"/>
            <w:right w:val="none" w:sz="0" w:space="0" w:color="auto"/>
          </w:divBdr>
        </w:div>
        <w:div w:id="2124181816">
          <w:marLeft w:val="0"/>
          <w:marRight w:val="0"/>
          <w:marTop w:val="0"/>
          <w:marBottom w:val="0"/>
          <w:divBdr>
            <w:top w:val="none" w:sz="0" w:space="0" w:color="auto"/>
            <w:left w:val="none" w:sz="0" w:space="0" w:color="auto"/>
            <w:bottom w:val="none" w:sz="0" w:space="0" w:color="auto"/>
            <w:right w:val="none" w:sz="0" w:space="0" w:color="auto"/>
          </w:divBdr>
        </w:div>
      </w:divsChild>
    </w:div>
    <w:div w:id="735474825">
      <w:bodyDiv w:val="1"/>
      <w:marLeft w:val="0"/>
      <w:marRight w:val="0"/>
      <w:marTop w:val="0"/>
      <w:marBottom w:val="0"/>
      <w:divBdr>
        <w:top w:val="none" w:sz="0" w:space="0" w:color="auto"/>
        <w:left w:val="none" w:sz="0" w:space="0" w:color="auto"/>
        <w:bottom w:val="none" w:sz="0" w:space="0" w:color="auto"/>
        <w:right w:val="none" w:sz="0" w:space="0" w:color="auto"/>
      </w:divBdr>
      <w:divsChild>
        <w:div w:id="121121275">
          <w:marLeft w:val="0"/>
          <w:marRight w:val="0"/>
          <w:marTop w:val="0"/>
          <w:marBottom w:val="0"/>
          <w:divBdr>
            <w:top w:val="none" w:sz="0" w:space="0" w:color="auto"/>
            <w:left w:val="none" w:sz="0" w:space="0" w:color="auto"/>
            <w:bottom w:val="none" w:sz="0" w:space="0" w:color="auto"/>
            <w:right w:val="none" w:sz="0" w:space="0" w:color="auto"/>
          </w:divBdr>
        </w:div>
        <w:div w:id="589774903">
          <w:marLeft w:val="0"/>
          <w:marRight w:val="0"/>
          <w:marTop w:val="0"/>
          <w:marBottom w:val="0"/>
          <w:divBdr>
            <w:top w:val="none" w:sz="0" w:space="0" w:color="auto"/>
            <w:left w:val="none" w:sz="0" w:space="0" w:color="auto"/>
            <w:bottom w:val="none" w:sz="0" w:space="0" w:color="auto"/>
            <w:right w:val="none" w:sz="0" w:space="0" w:color="auto"/>
          </w:divBdr>
        </w:div>
      </w:divsChild>
    </w:div>
    <w:div w:id="956525714">
      <w:bodyDiv w:val="1"/>
      <w:marLeft w:val="0"/>
      <w:marRight w:val="0"/>
      <w:marTop w:val="0"/>
      <w:marBottom w:val="0"/>
      <w:divBdr>
        <w:top w:val="none" w:sz="0" w:space="0" w:color="auto"/>
        <w:left w:val="none" w:sz="0" w:space="0" w:color="auto"/>
        <w:bottom w:val="none" w:sz="0" w:space="0" w:color="auto"/>
        <w:right w:val="none" w:sz="0" w:space="0" w:color="auto"/>
      </w:divBdr>
      <w:divsChild>
        <w:div w:id="525991946">
          <w:marLeft w:val="0"/>
          <w:marRight w:val="0"/>
          <w:marTop w:val="0"/>
          <w:marBottom w:val="0"/>
          <w:divBdr>
            <w:top w:val="none" w:sz="0" w:space="0" w:color="auto"/>
            <w:left w:val="none" w:sz="0" w:space="0" w:color="auto"/>
            <w:bottom w:val="none" w:sz="0" w:space="0" w:color="auto"/>
            <w:right w:val="none" w:sz="0" w:space="0" w:color="auto"/>
          </w:divBdr>
        </w:div>
        <w:div w:id="214245270">
          <w:marLeft w:val="0"/>
          <w:marRight w:val="0"/>
          <w:marTop w:val="0"/>
          <w:marBottom w:val="0"/>
          <w:divBdr>
            <w:top w:val="none" w:sz="0" w:space="0" w:color="auto"/>
            <w:left w:val="none" w:sz="0" w:space="0" w:color="auto"/>
            <w:bottom w:val="none" w:sz="0" w:space="0" w:color="auto"/>
            <w:right w:val="none" w:sz="0" w:space="0" w:color="auto"/>
          </w:divBdr>
        </w:div>
        <w:div w:id="1105733005">
          <w:marLeft w:val="0"/>
          <w:marRight w:val="0"/>
          <w:marTop w:val="0"/>
          <w:marBottom w:val="0"/>
          <w:divBdr>
            <w:top w:val="none" w:sz="0" w:space="0" w:color="auto"/>
            <w:left w:val="none" w:sz="0" w:space="0" w:color="auto"/>
            <w:bottom w:val="none" w:sz="0" w:space="0" w:color="auto"/>
            <w:right w:val="none" w:sz="0" w:space="0" w:color="auto"/>
          </w:divBdr>
        </w:div>
        <w:div w:id="756287536">
          <w:marLeft w:val="0"/>
          <w:marRight w:val="0"/>
          <w:marTop w:val="0"/>
          <w:marBottom w:val="0"/>
          <w:divBdr>
            <w:top w:val="none" w:sz="0" w:space="0" w:color="auto"/>
            <w:left w:val="none" w:sz="0" w:space="0" w:color="auto"/>
            <w:bottom w:val="none" w:sz="0" w:space="0" w:color="auto"/>
            <w:right w:val="none" w:sz="0" w:space="0" w:color="auto"/>
          </w:divBdr>
        </w:div>
        <w:div w:id="702748318">
          <w:marLeft w:val="0"/>
          <w:marRight w:val="0"/>
          <w:marTop w:val="0"/>
          <w:marBottom w:val="0"/>
          <w:divBdr>
            <w:top w:val="none" w:sz="0" w:space="0" w:color="auto"/>
            <w:left w:val="none" w:sz="0" w:space="0" w:color="auto"/>
            <w:bottom w:val="none" w:sz="0" w:space="0" w:color="auto"/>
            <w:right w:val="none" w:sz="0" w:space="0" w:color="auto"/>
          </w:divBdr>
        </w:div>
      </w:divsChild>
    </w:div>
    <w:div w:id="1090010718">
      <w:bodyDiv w:val="1"/>
      <w:marLeft w:val="0"/>
      <w:marRight w:val="0"/>
      <w:marTop w:val="0"/>
      <w:marBottom w:val="0"/>
      <w:divBdr>
        <w:top w:val="none" w:sz="0" w:space="0" w:color="auto"/>
        <w:left w:val="none" w:sz="0" w:space="0" w:color="auto"/>
        <w:bottom w:val="none" w:sz="0" w:space="0" w:color="auto"/>
        <w:right w:val="none" w:sz="0" w:space="0" w:color="auto"/>
      </w:divBdr>
      <w:divsChild>
        <w:div w:id="1928151930">
          <w:marLeft w:val="0"/>
          <w:marRight w:val="0"/>
          <w:marTop w:val="0"/>
          <w:marBottom w:val="0"/>
          <w:divBdr>
            <w:top w:val="none" w:sz="0" w:space="0" w:color="auto"/>
            <w:left w:val="none" w:sz="0" w:space="0" w:color="auto"/>
            <w:bottom w:val="none" w:sz="0" w:space="0" w:color="auto"/>
            <w:right w:val="none" w:sz="0" w:space="0" w:color="auto"/>
          </w:divBdr>
        </w:div>
        <w:div w:id="913392646">
          <w:marLeft w:val="0"/>
          <w:marRight w:val="0"/>
          <w:marTop w:val="0"/>
          <w:marBottom w:val="0"/>
          <w:divBdr>
            <w:top w:val="none" w:sz="0" w:space="0" w:color="auto"/>
            <w:left w:val="none" w:sz="0" w:space="0" w:color="auto"/>
            <w:bottom w:val="none" w:sz="0" w:space="0" w:color="auto"/>
            <w:right w:val="none" w:sz="0" w:space="0" w:color="auto"/>
          </w:divBdr>
        </w:div>
        <w:div w:id="1181312807">
          <w:marLeft w:val="0"/>
          <w:marRight w:val="0"/>
          <w:marTop w:val="0"/>
          <w:marBottom w:val="0"/>
          <w:divBdr>
            <w:top w:val="none" w:sz="0" w:space="0" w:color="auto"/>
            <w:left w:val="none" w:sz="0" w:space="0" w:color="auto"/>
            <w:bottom w:val="none" w:sz="0" w:space="0" w:color="auto"/>
            <w:right w:val="none" w:sz="0" w:space="0" w:color="auto"/>
          </w:divBdr>
          <w:divsChild>
            <w:div w:id="705066535">
              <w:marLeft w:val="0"/>
              <w:marRight w:val="0"/>
              <w:marTop w:val="0"/>
              <w:marBottom w:val="0"/>
              <w:divBdr>
                <w:top w:val="none" w:sz="0" w:space="0" w:color="auto"/>
                <w:left w:val="none" w:sz="0" w:space="0" w:color="auto"/>
                <w:bottom w:val="none" w:sz="0" w:space="0" w:color="auto"/>
                <w:right w:val="none" w:sz="0" w:space="0" w:color="auto"/>
              </w:divBdr>
            </w:div>
            <w:div w:id="1331982477">
              <w:marLeft w:val="0"/>
              <w:marRight w:val="0"/>
              <w:marTop w:val="0"/>
              <w:marBottom w:val="0"/>
              <w:divBdr>
                <w:top w:val="none" w:sz="0" w:space="0" w:color="auto"/>
                <w:left w:val="none" w:sz="0" w:space="0" w:color="auto"/>
                <w:bottom w:val="none" w:sz="0" w:space="0" w:color="auto"/>
                <w:right w:val="none" w:sz="0" w:space="0" w:color="auto"/>
              </w:divBdr>
            </w:div>
            <w:div w:id="1920476024">
              <w:marLeft w:val="0"/>
              <w:marRight w:val="0"/>
              <w:marTop w:val="0"/>
              <w:marBottom w:val="0"/>
              <w:divBdr>
                <w:top w:val="none" w:sz="0" w:space="0" w:color="auto"/>
                <w:left w:val="none" w:sz="0" w:space="0" w:color="auto"/>
                <w:bottom w:val="none" w:sz="0" w:space="0" w:color="auto"/>
                <w:right w:val="none" w:sz="0" w:space="0" w:color="auto"/>
              </w:divBdr>
            </w:div>
            <w:div w:id="845440156">
              <w:marLeft w:val="0"/>
              <w:marRight w:val="0"/>
              <w:marTop w:val="0"/>
              <w:marBottom w:val="0"/>
              <w:divBdr>
                <w:top w:val="none" w:sz="0" w:space="0" w:color="auto"/>
                <w:left w:val="none" w:sz="0" w:space="0" w:color="auto"/>
                <w:bottom w:val="none" w:sz="0" w:space="0" w:color="auto"/>
                <w:right w:val="none" w:sz="0" w:space="0" w:color="auto"/>
              </w:divBdr>
              <w:divsChild>
                <w:div w:id="1459033147">
                  <w:marLeft w:val="0"/>
                  <w:marRight w:val="0"/>
                  <w:marTop w:val="0"/>
                  <w:marBottom w:val="0"/>
                  <w:divBdr>
                    <w:top w:val="none" w:sz="0" w:space="0" w:color="auto"/>
                    <w:left w:val="none" w:sz="0" w:space="0" w:color="auto"/>
                    <w:bottom w:val="none" w:sz="0" w:space="0" w:color="auto"/>
                    <w:right w:val="none" w:sz="0" w:space="0" w:color="auto"/>
                  </w:divBdr>
                </w:div>
              </w:divsChild>
            </w:div>
            <w:div w:id="230241082">
              <w:marLeft w:val="0"/>
              <w:marRight w:val="0"/>
              <w:marTop w:val="0"/>
              <w:marBottom w:val="0"/>
              <w:divBdr>
                <w:top w:val="none" w:sz="0" w:space="0" w:color="auto"/>
                <w:left w:val="none" w:sz="0" w:space="0" w:color="auto"/>
                <w:bottom w:val="none" w:sz="0" w:space="0" w:color="auto"/>
                <w:right w:val="none" w:sz="0" w:space="0" w:color="auto"/>
              </w:divBdr>
              <w:divsChild>
                <w:div w:id="1553809863">
                  <w:marLeft w:val="0"/>
                  <w:marRight w:val="0"/>
                  <w:marTop w:val="0"/>
                  <w:marBottom w:val="0"/>
                  <w:divBdr>
                    <w:top w:val="none" w:sz="0" w:space="0" w:color="auto"/>
                    <w:left w:val="none" w:sz="0" w:space="0" w:color="auto"/>
                    <w:bottom w:val="none" w:sz="0" w:space="0" w:color="auto"/>
                    <w:right w:val="none" w:sz="0" w:space="0" w:color="auto"/>
                  </w:divBdr>
                  <w:divsChild>
                    <w:div w:id="1737046655">
                      <w:marLeft w:val="0"/>
                      <w:marRight w:val="0"/>
                      <w:marTop w:val="0"/>
                      <w:marBottom w:val="0"/>
                      <w:divBdr>
                        <w:top w:val="none" w:sz="0" w:space="0" w:color="auto"/>
                        <w:left w:val="none" w:sz="0" w:space="0" w:color="auto"/>
                        <w:bottom w:val="none" w:sz="0" w:space="0" w:color="auto"/>
                        <w:right w:val="none" w:sz="0" w:space="0" w:color="auto"/>
                      </w:divBdr>
                    </w:div>
                    <w:div w:id="11725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835674">
          <w:marLeft w:val="0"/>
          <w:marRight w:val="0"/>
          <w:marTop w:val="0"/>
          <w:marBottom w:val="0"/>
          <w:divBdr>
            <w:top w:val="none" w:sz="0" w:space="0" w:color="auto"/>
            <w:left w:val="none" w:sz="0" w:space="0" w:color="auto"/>
            <w:bottom w:val="none" w:sz="0" w:space="0" w:color="auto"/>
            <w:right w:val="none" w:sz="0" w:space="0" w:color="auto"/>
          </w:divBdr>
        </w:div>
        <w:div w:id="841433521">
          <w:marLeft w:val="0"/>
          <w:marRight w:val="0"/>
          <w:marTop w:val="0"/>
          <w:marBottom w:val="0"/>
          <w:divBdr>
            <w:top w:val="none" w:sz="0" w:space="0" w:color="auto"/>
            <w:left w:val="none" w:sz="0" w:space="0" w:color="auto"/>
            <w:bottom w:val="none" w:sz="0" w:space="0" w:color="auto"/>
            <w:right w:val="none" w:sz="0" w:space="0" w:color="auto"/>
          </w:divBdr>
        </w:div>
        <w:div w:id="1153065406">
          <w:marLeft w:val="0"/>
          <w:marRight w:val="0"/>
          <w:marTop w:val="0"/>
          <w:marBottom w:val="0"/>
          <w:divBdr>
            <w:top w:val="none" w:sz="0" w:space="0" w:color="auto"/>
            <w:left w:val="none" w:sz="0" w:space="0" w:color="auto"/>
            <w:bottom w:val="none" w:sz="0" w:space="0" w:color="auto"/>
            <w:right w:val="none" w:sz="0" w:space="0" w:color="auto"/>
          </w:divBdr>
        </w:div>
        <w:div w:id="633676954">
          <w:marLeft w:val="0"/>
          <w:marRight w:val="0"/>
          <w:marTop w:val="0"/>
          <w:marBottom w:val="0"/>
          <w:divBdr>
            <w:top w:val="none" w:sz="0" w:space="0" w:color="auto"/>
            <w:left w:val="none" w:sz="0" w:space="0" w:color="auto"/>
            <w:bottom w:val="none" w:sz="0" w:space="0" w:color="auto"/>
            <w:right w:val="none" w:sz="0" w:space="0" w:color="auto"/>
          </w:divBdr>
          <w:divsChild>
            <w:div w:id="1272130076">
              <w:marLeft w:val="0"/>
              <w:marRight w:val="0"/>
              <w:marTop w:val="0"/>
              <w:marBottom w:val="0"/>
              <w:divBdr>
                <w:top w:val="none" w:sz="0" w:space="0" w:color="auto"/>
                <w:left w:val="none" w:sz="0" w:space="0" w:color="auto"/>
                <w:bottom w:val="none" w:sz="0" w:space="0" w:color="auto"/>
                <w:right w:val="none" w:sz="0" w:space="0" w:color="auto"/>
              </w:divBdr>
              <w:divsChild>
                <w:div w:id="1513646592">
                  <w:marLeft w:val="0"/>
                  <w:marRight w:val="0"/>
                  <w:marTop w:val="0"/>
                  <w:marBottom w:val="0"/>
                  <w:divBdr>
                    <w:top w:val="none" w:sz="0" w:space="0" w:color="auto"/>
                    <w:left w:val="none" w:sz="0" w:space="0" w:color="auto"/>
                    <w:bottom w:val="none" w:sz="0" w:space="0" w:color="auto"/>
                    <w:right w:val="none" w:sz="0" w:space="0" w:color="auto"/>
                  </w:divBdr>
                </w:div>
                <w:div w:id="494565547">
                  <w:marLeft w:val="0"/>
                  <w:marRight w:val="0"/>
                  <w:marTop w:val="0"/>
                  <w:marBottom w:val="0"/>
                  <w:divBdr>
                    <w:top w:val="none" w:sz="0" w:space="0" w:color="auto"/>
                    <w:left w:val="none" w:sz="0" w:space="0" w:color="auto"/>
                    <w:bottom w:val="none" w:sz="0" w:space="0" w:color="auto"/>
                    <w:right w:val="none" w:sz="0" w:space="0" w:color="auto"/>
                  </w:divBdr>
                </w:div>
                <w:div w:id="1508708594">
                  <w:marLeft w:val="0"/>
                  <w:marRight w:val="0"/>
                  <w:marTop w:val="0"/>
                  <w:marBottom w:val="0"/>
                  <w:divBdr>
                    <w:top w:val="none" w:sz="0" w:space="0" w:color="auto"/>
                    <w:left w:val="none" w:sz="0" w:space="0" w:color="auto"/>
                    <w:bottom w:val="none" w:sz="0" w:space="0" w:color="auto"/>
                    <w:right w:val="none" w:sz="0" w:space="0" w:color="auto"/>
                  </w:divBdr>
                </w:div>
                <w:div w:id="834032302">
                  <w:marLeft w:val="0"/>
                  <w:marRight w:val="0"/>
                  <w:marTop w:val="0"/>
                  <w:marBottom w:val="0"/>
                  <w:divBdr>
                    <w:top w:val="none" w:sz="0" w:space="0" w:color="auto"/>
                    <w:left w:val="none" w:sz="0" w:space="0" w:color="auto"/>
                    <w:bottom w:val="none" w:sz="0" w:space="0" w:color="auto"/>
                    <w:right w:val="none" w:sz="0" w:space="0" w:color="auto"/>
                  </w:divBdr>
                </w:div>
                <w:div w:id="1837724697">
                  <w:marLeft w:val="0"/>
                  <w:marRight w:val="0"/>
                  <w:marTop w:val="0"/>
                  <w:marBottom w:val="0"/>
                  <w:divBdr>
                    <w:top w:val="none" w:sz="0" w:space="0" w:color="auto"/>
                    <w:left w:val="none" w:sz="0" w:space="0" w:color="auto"/>
                    <w:bottom w:val="none" w:sz="0" w:space="0" w:color="auto"/>
                    <w:right w:val="none" w:sz="0" w:space="0" w:color="auto"/>
                  </w:divBdr>
                </w:div>
                <w:div w:id="315569292">
                  <w:marLeft w:val="0"/>
                  <w:marRight w:val="0"/>
                  <w:marTop w:val="0"/>
                  <w:marBottom w:val="0"/>
                  <w:divBdr>
                    <w:top w:val="none" w:sz="0" w:space="0" w:color="auto"/>
                    <w:left w:val="none" w:sz="0" w:space="0" w:color="auto"/>
                    <w:bottom w:val="none" w:sz="0" w:space="0" w:color="auto"/>
                    <w:right w:val="none" w:sz="0" w:space="0" w:color="auto"/>
                  </w:divBdr>
                </w:div>
                <w:div w:id="2017413355">
                  <w:marLeft w:val="0"/>
                  <w:marRight w:val="0"/>
                  <w:marTop w:val="0"/>
                  <w:marBottom w:val="0"/>
                  <w:divBdr>
                    <w:top w:val="none" w:sz="0" w:space="0" w:color="auto"/>
                    <w:left w:val="none" w:sz="0" w:space="0" w:color="auto"/>
                    <w:bottom w:val="none" w:sz="0" w:space="0" w:color="auto"/>
                    <w:right w:val="none" w:sz="0" w:space="0" w:color="auto"/>
                  </w:divBdr>
                </w:div>
                <w:div w:id="1956060761">
                  <w:marLeft w:val="0"/>
                  <w:marRight w:val="0"/>
                  <w:marTop w:val="0"/>
                  <w:marBottom w:val="0"/>
                  <w:divBdr>
                    <w:top w:val="none" w:sz="0" w:space="0" w:color="auto"/>
                    <w:left w:val="none" w:sz="0" w:space="0" w:color="auto"/>
                    <w:bottom w:val="none" w:sz="0" w:space="0" w:color="auto"/>
                    <w:right w:val="none" w:sz="0" w:space="0" w:color="auto"/>
                  </w:divBdr>
                </w:div>
                <w:div w:id="1443189489">
                  <w:marLeft w:val="0"/>
                  <w:marRight w:val="0"/>
                  <w:marTop w:val="0"/>
                  <w:marBottom w:val="0"/>
                  <w:divBdr>
                    <w:top w:val="none" w:sz="0" w:space="0" w:color="auto"/>
                    <w:left w:val="none" w:sz="0" w:space="0" w:color="auto"/>
                    <w:bottom w:val="none" w:sz="0" w:space="0" w:color="auto"/>
                    <w:right w:val="none" w:sz="0" w:space="0" w:color="auto"/>
                  </w:divBdr>
                </w:div>
                <w:div w:id="283342864">
                  <w:marLeft w:val="0"/>
                  <w:marRight w:val="0"/>
                  <w:marTop w:val="0"/>
                  <w:marBottom w:val="0"/>
                  <w:divBdr>
                    <w:top w:val="none" w:sz="0" w:space="0" w:color="auto"/>
                    <w:left w:val="none" w:sz="0" w:space="0" w:color="auto"/>
                    <w:bottom w:val="none" w:sz="0" w:space="0" w:color="auto"/>
                    <w:right w:val="none" w:sz="0" w:space="0" w:color="auto"/>
                  </w:divBdr>
                </w:div>
                <w:div w:id="425806839">
                  <w:marLeft w:val="0"/>
                  <w:marRight w:val="0"/>
                  <w:marTop w:val="0"/>
                  <w:marBottom w:val="0"/>
                  <w:divBdr>
                    <w:top w:val="none" w:sz="0" w:space="0" w:color="auto"/>
                    <w:left w:val="none" w:sz="0" w:space="0" w:color="auto"/>
                    <w:bottom w:val="none" w:sz="0" w:space="0" w:color="auto"/>
                    <w:right w:val="none" w:sz="0" w:space="0" w:color="auto"/>
                  </w:divBdr>
                </w:div>
                <w:div w:id="1857494734">
                  <w:marLeft w:val="0"/>
                  <w:marRight w:val="0"/>
                  <w:marTop w:val="0"/>
                  <w:marBottom w:val="0"/>
                  <w:divBdr>
                    <w:top w:val="none" w:sz="0" w:space="0" w:color="auto"/>
                    <w:left w:val="none" w:sz="0" w:space="0" w:color="auto"/>
                    <w:bottom w:val="none" w:sz="0" w:space="0" w:color="auto"/>
                    <w:right w:val="none" w:sz="0" w:space="0" w:color="auto"/>
                  </w:divBdr>
                </w:div>
                <w:div w:id="1319844797">
                  <w:marLeft w:val="0"/>
                  <w:marRight w:val="0"/>
                  <w:marTop w:val="0"/>
                  <w:marBottom w:val="0"/>
                  <w:divBdr>
                    <w:top w:val="none" w:sz="0" w:space="0" w:color="auto"/>
                    <w:left w:val="none" w:sz="0" w:space="0" w:color="auto"/>
                    <w:bottom w:val="none" w:sz="0" w:space="0" w:color="auto"/>
                    <w:right w:val="none" w:sz="0" w:space="0" w:color="auto"/>
                  </w:divBdr>
                </w:div>
                <w:div w:id="1642343540">
                  <w:marLeft w:val="0"/>
                  <w:marRight w:val="0"/>
                  <w:marTop w:val="0"/>
                  <w:marBottom w:val="0"/>
                  <w:divBdr>
                    <w:top w:val="none" w:sz="0" w:space="0" w:color="auto"/>
                    <w:left w:val="none" w:sz="0" w:space="0" w:color="auto"/>
                    <w:bottom w:val="none" w:sz="0" w:space="0" w:color="auto"/>
                    <w:right w:val="none" w:sz="0" w:space="0" w:color="auto"/>
                  </w:divBdr>
                </w:div>
                <w:div w:id="2079936021">
                  <w:marLeft w:val="0"/>
                  <w:marRight w:val="0"/>
                  <w:marTop w:val="0"/>
                  <w:marBottom w:val="0"/>
                  <w:divBdr>
                    <w:top w:val="none" w:sz="0" w:space="0" w:color="auto"/>
                    <w:left w:val="none" w:sz="0" w:space="0" w:color="auto"/>
                    <w:bottom w:val="none" w:sz="0" w:space="0" w:color="auto"/>
                    <w:right w:val="none" w:sz="0" w:space="0" w:color="auto"/>
                  </w:divBdr>
                </w:div>
                <w:div w:id="466626182">
                  <w:marLeft w:val="0"/>
                  <w:marRight w:val="0"/>
                  <w:marTop w:val="0"/>
                  <w:marBottom w:val="0"/>
                  <w:divBdr>
                    <w:top w:val="none" w:sz="0" w:space="0" w:color="auto"/>
                    <w:left w:val="none" w:sz="0" w:space="0" w:color="auto"/>
                    <w:bottom w:val="none" w:sz="0" w:space="0" w:color="auto"/>
                    <w:right w:val="none" w:sz="0" w:space="0" w:color="auto"/>
                  </w:divBdr>
                </w:div>
                <w:div w:id="1719545664">
                  <w:marLeft w:val="0"/>
                  <w:marRight w:val="0"/>
                  <w:marTop w:val="0"/>
                  <w:marBottom w:val="0"/>
                  <w:divBdr>
                    <w:top w:val="none" w:sz="0" w:space="0" w:color="auto"/>
                    <w:left w:val="none" w:sz="0" w:space="0" w:color="auto"/>
                    <w:bottom w:val="none" w:sz="0" w:space="0" w:color="auto"/>
                    <w:right w:val="none" w:sz="0" w:space="0" w:color="auto"/>
                  </w:divBdr>
                </w:div>
              </w:divsChild>
            </w:div>
            <w:div w:id="24111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76404">
      <w:bodyDiv w:val="1"/>
      <w:marLeft w:val="0"/>
      <w:marRight w:val="0"/>
      <w:marTop w:val="0"/>
      <w:marBottom w:val="0"/>
      <w:divBdr>
        <w:top w:val="none" w:sz="0" w:space="0" w:color="auto"/>
        <w:left w:val="none" w:sz="0" w:space="0" w:color="auto"/>
        <w:bottom w:val="none" w:sz="0" w:space="0" w:color="auto"/>
        <w:right w:val="none" w:sz="0" w:space="0" w:color="auto"/>
      </w:divBdr>
      <w:divsChild>
        <w:div w:id="1614899185">
          <w:marLeft w:val="0"/>
          <w:marRight w:val="0"/>
          <w:marTop w:val="0"/>
          <w:marBottom w:val="0"/>
          <w:divBdr>
            <w:top w:val="none" w:sz="0" w:space="0" w:color="auto"/>
            <w:left w:val="none" w:sz="0" w:space="0" w:color="auto"/>
            <w:bottom w:val="none" w:sz="0" w:space="0" w:color="auto"/>
            <w:right w:val="none" w:sz="0" w:space="0" w:color="auto"/>
          </w:divBdr>
        </w:div>
        <w:div w:id="867108974">
          <w:marLeft w:val="0"/>
          <w:marRight w:val="0"/>
          <w:marTop w:val="0"/>
          <w:marBottom w:val="0"/>
          <w:divBdr>
            <w:top w:val="none" w:sz="0" w:space="0" w:color="auto"/>
            <w:left w:val="none" w:sz="0" w:space="0" w:color="auto"/>
            <w:bottom w:val="none" w:sz="0" w:space="0" w:color="auto"/>
            <w:right w:val="none" w:sz="0" w:space="0" w:color="auto"/>
          </w:divBdr>
        </w:div>
        <w:div w:id="1679965524">
          <w:marLeft w:val="0"/>
          <w:marRight w:val="0"/>
          <w:marTop w:val="0"/>
          <w:marBottom w:val="0"/>
          <w:divBdr>
            <w:top w:val="none" w:sz="0" w:space="0" w:color="auto"/>
            <w:left w:val="none" w:sz="0" w:space="0" w:color="auto"/>
            <w:bottom w:val="none" w:sz="0" w:space="0" w:color="auto"/>
            <w:right w:val="none" w:sz="0" w:space="0" w:color="auto"/>
          </w:divBdr>
        </w:div>
        <w:div w:id="1606576793">
          <w:marLeft w:val="0"/>
          <w:marRight w:val="0"/>
          <w:marTop w:val="0"/>
          <w:marBottom w:val="0"/>
          <w:divBdr>
            <w:top w:val="none" w:sz="0" w:space="0" w:color="auto"/>
            <w:left w:val="none" w:sz="0" w:space="0" w:color="auto"/>
            <w:bottom w:val="none" w:sz="0" w:space="0" w:color="auto"/>
            <w:right w:val="none" w:sz="0" w:space="0" w:color="auto"/>
          </w:divBdr>
        </w:div>
        <w:div w:id="356931015">
          <w:marLeft w:val="0"/>
          <w:marRight w:val="0"/>
          <w:marTop w:val="0"/>
          <w:marBottom w:val="0"/>
          <w:divBdr>
            <w:top w:val="none" w:sz="0" w:space="0" w:color="auto"/>
            <w:left w:val="none" w:sz="0" w:space="0" w:color="auto"/>
            <w:bottom w:val="none" w:sz="0" w:space="0" w:color="auto"/>
            <w:right w:val="none" w:sz="0" w:space="0" w:color="auto"/>
          </w:divBdr>
        </w:div>
        <w:div w:id="1702707077">
          <w:marLeft w:val="0"/>
          <w:marRight w:val="0"/>
          <w:marTop w:val="0"/>
          <w:marBottom w:val="0"/>
          <w:divBdr>
            <w:top w:val="none" w:sz="0" w:space="0" w:color="auto"/>
            <w:left w:val="none" w:sz="0" w:space="0" w:color="auto"/>
            <w:bottom w:val="none" w:sz="0" w:space="0" w:color="auto"/>
            <w:right w:val="none" w:sz="0" w:space="0" w:color="auto"/>
          </w:divBdr>
        </w:div>
        <w:div w:id="2044817250">
          <w:marLeft w:val="0"/>
          <w:marRight w:val="0"/>
          <w:marTop w:val="0"/>
          <w:marBottom w:val="0"/>
          <w:divBdr>
            <w:top w:val="none" w:sz="0" w:space="0" w:color="auto"/>
            <w:left w:val="none" w:sz="0" w:space="0" w:color="auto"/>
            <w:bottom w:val="none" w:sz="0" w:space="0" w:color="auto"/>
            <w:right w:val="none" w:sz="0" w:space="0" w:color="auto"/>
          </w:divBdr>
          <w:divsChild>
            <w:div w:id="1942565324">
              <w:marLeft w:val="0"/>
              <w:marRight w:val="0"/>
              <w:marTop w:val="0"/>
              <w:marBottom w:val="0"/>
              <w:divBdr>
                <w:top w:val="none" w:sz="0" w:space="0" w:color="auto"/>
                <w:left w:val="none" w:sz="0" w:space="0" w:color="auto"/>
                <w:bottom w:val="none" w:sz="0" w:space="0" w:color="auto"/>
                <w:right w:val="none" w:sz="0" w:space="0" w:color="auto"/>
              </w:divBdr>
            </w:div>
            <w:div w:id="1645156443">
              <w:marLeft w:val="0"/>
              <w:marRight w:val="0"/>
              <w:marTop w:val="0"/>
              <w:marBottom w:val="0"/>
              <w:divBdr>
                <w:top w:val="none" w:sz="0" w:space="0" w:color="auto"/>
                <w:left w:val="none" w:sz="0" w:space="0" w:color="auto"/>
                <w:bottom w:val="none" w:sz="0" w:space="0" w:color="auto"/>
                <w:right w:val="none" w:sz="0" w:space="0" w:color="auto"/>
              </w:divBdr>
              <w:divsChild>
                <w:div w:id="2133403867">
                  <w:marLeft w:val="0"/>
                  <w:marRight w:val="0"/>
                  <w:marTop w:val="0"/>
                  <w:marBottom w:val="0"/>
                  <w:divBdr>
                    <w:top w:val="none" w:sz="0" w:space="0" w:color="auto"/>
                    <w:left w:val="none" w:sz="0" w:space="0" w:color="auto"/>
                    <w:bottom w:val="none" w:sz="0" w:space="0" w:color="auto"/>
                    <w:right w:val="none" w:sz="0" w:space="0" w:color="auto"/>
                  </w:divBdr>
                </w:div>
                <w:div w:id="208086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81792">
          <w:marLeft w:val="0"/>
          <w:marRight w:val="0"/>
          <w:marTop w:val="0"/>
          <w:marBottom w:val="0"/>
          <w:divBdr>
            <w:top w:val="none" w:sz="0" w:space="0" w:color="auto"/>
            <w:left w:val="none" w:sz="0" w:space="0" w:color="auto"/>
            <w:bottom w:val="none" w:sz="0" w:space="0" w:color="auto"/>
            <w:right w:val="none" w:sz="0" w:space="0" w:color="auto"/>
          </w:divBdr>
          <w:divsChild>
            <w:div w:id="736242855">
              <w:marLeft w:val="0"/>
              <w:marRight w:val="0"/>
              <w:marTop w:val="0"/>
              <w:marBottom w:val="0"/>
              <w:divBdr>
                <w:top w:val="none" w:sz="0" w:space="0" w:color="auto"/>
                <w:left w:val="none" w:sz="0" w:space="0" w:color="auto"/>
                <w:bottom w:val="none" w:sz="0" w:space="0" w:color="auto"/>
                <w:right w:val="none" w:sz="0" w:space="0" w:color="auto"/>
              </w:divBdr>
            </w:div>
            <w:div w:id="266888195">
              <w:marLeft w:val="0"/>
              <w:marRight w:val="0"/>
              <w:marTop w:val="0"/>
              <w:marBottom w:val="0"/>
              <w:divBdr>
                <w:top w:val="none" w:sz="0" w:space="0" w:color="auto"/>
                <w:left w:val="none" w:sz="0" w:space="0" w:color="auto"/>
                <w:bottom w:val="none" w:sz="0" w:space="0" w:color="auto"/>
                <w:right w:val="none" w:sz="0" w:space="0" w:color="auto"/>
              </w:divBdr>
            </w:div>
            <w:div w:id="1525437522">
              <w:marLeft w:val="0"/>
              <w:marRight w:val="0"/>
              <w:marTop w:val="0"/>
              <w:marBottom w:val="0"/>
              <w:divBdr>
                <w:top w:val="none" w:sz="0" w:space="0" w:color="auto"/>
                <w:left w:val="none" w:sz="0" w:space="0" w:color="auto"/>
                <w:bottom w:val="none" w:sz="0" w:space="0" w:color="auto"/>
                <w:right w:val="none" w:sz="0" w:space="0" w:color="auto"/>
              </w:divBdr>
            </w:div>
            <w:div w:id="1764371336">
              <w:marLeft w:val="0"/>
              <w:marRight w:val="0"/>
              <w:marTop w:val="0"/>
              <w:marBottom w:val="0"/>
              <w:divBdr>
                <w:top w:val="none" w:sz="0" w:space="0" w:color="auto"/>
                <w:left w:val="none" w:sz="0" w:space="0" w:color="auto"/>
                <w:bottom w:val="none" w:sz="0" w:space="0" w:color="auto"/>
                <w:right w:val="none" w:sz="0" w:space="0" w:color="auto"/>
              </w:divBdr>
            </w:div>
            <w:div w:id="641157454">
              <w:marLeft w:val="0"/>
              <w:marRight w:val="0"/>
              <w:marTop w:val="0"/>
              <w:marBottom w:val="0"/>
              <w:divBdr>
                <w:top w:val="none" w:sz="0" w:space="0" w:color="auto"/>
                <w:left w:val="none" w:sz="0" w:space="0" w:color="auto"/>
                <w:bottom w:val="none" w:sz="0" w:space="0" w:color="auto"/>
                <w:right w:val="none" w:sz="0" w:space="0" w:color="auto"/>
              </w:divBdr>
            </w:div>
            <w:div w:id="1222985411">
              <w:marLeft w:val="0"/>
              <w:marRight w:val="0"/>
              <w:marTop w:val="0"/>
              <w:marBottom w:val="0"/>
              <w:divBdr>
                <w:top w:val="none" w:sz="0" w:space="0" w:color="auto"/>
                <w:left w:val="none" w:sz="0" w:space="0" w:color="auto"/>
                <w:bottom w:val="none" w:sz="0" w:space="0" w:color="auto"/>
                <w:right w:val="none" w:sz="0" w:space="0" w:color="auto"/>
              </w:divBdr>
            </w:div>
            <w:div w:id="895626583">
              <w:marLeft w:val="0"/>
              <w:marRight w:val="0"/>
              <w:marTop w:val="0"/>
              <w:marBottom w:val="0"/>
              <w:divBdr>
                <w:top w:val="none" w:sz="0" w:space="0" w:color="auto"/>
                <w:left w:val="none" w:sz="0" w:space="0" w:color="auto"/>
                <w:bottom w:val="none" w:sz="0" w:space="0" w:color="auto"/>
                <w:right w:val="none" w:sz="0" w:space="0" w:color="auto"/>
              </w:divBdr>
            </w:div>
            <w:div w:id="1695768044">
              <w:marLeft w:val="0"/>
              <w:marRight w:val="0"/>
              <w:marTop w:val="0"/>
              <w:marBottom w:val="0"/>
              <w:divBdr>
                <w:top w:val="none" w:sz="0" w:space="0" w:color="auto"/>
                <w:left w:val="none" w:sz="0" w:space="0" w:color="auto"/>
                <w:bottom w:val="none" w:sz="0" w:space="0" w:color="auto"/>
                <w:right w:val="none" w:sz="0" w:space="0" w:color="auto"/>
              </w:divBdr>
            </w:div>
            <w:div w:id="1176576375">
              <w:marLeft w:val="0"/>
              <w:marRight w:val="0"/>
              <w:marTop w:val="0"/>
              <w:marBottom w:val="0"/>
              <w:divBdr>
                <w:top w:val="none" w:sz="0" w:space="0" w:color="auto"/>
                <w:left w:val="none" w:sz="0" w:space="0" w:color="auto"/>
                <w:bottom w:val="none" w:sz="0" w:space="0" w:color="auto"/>
                <w:right w:val="none" w:sz="0" w:space="0" w:color="auto"/>
              </w:divBdr>
            </w:div>
            <w:div w:id="1641770280">
              <w:marLeft w:val="0"/>
              <w:marRight w:val="0"/>
              <w:marTop w:val="0"/>
              <w:marBottom w:val="0"/>
              <w:divBdr>
                <w:top w:val="none" w:sz="0" w:space="0" w:color="auto"/>
                <w:left w:val="none" w:sz="0" w:space="0" w:color="auto"/>
                <w:bottom w:val="none" w:sz="0" w:space="0" w:color="auto"/>
                <w:right w:val="none" w:sz="0" w:space="0" w:color="auto"/>
              </w:divBdr>
            </w:div>
            <w:div w:id="839078924">
              <w:marLeft w:val="0"/>
              <w:marRight w:val="0"/>
              <w:marTop w:val="0"/>
              <w:marBottom w:val="0"/>
              <w:divBdr>
                <w:top w:val="none" w:sz="0" w:space="0" w:color="auto"/>
                <w:left w:val="none" w:sz="0" w:space="0" w:color="auto"/>
                <w:bottom w:val="none" w:sz="0" w:space="0" w:color="auto"/>
                <w:right w:val="none" w:sz="0" w:space="0" w:color="auto"/>
              </w:divBdr>
            </w:div>
            <w:div w:id="1787968768">
              <w:marLeft w:val="0"/>
              <w:marRight w:val="0"/>
              <w:marTop w:val="0"/>
              <w:marBottom w:val="0"/>
              <w:divBdr>
                <w:top w:val="none" w:sz="0" w:space="0" w:color="auto"/>
                <w:left w:val="none" w:sz="0" w:space="0" w:color="auto"/>
                <w:bottom w:val="none" w:sz="0" w:space="0" w:color="auto"/>
                <w:right w:val="none" w:sz="0" w:space="0" w:color="auto"/>
              </w:divBdr>
            </w:div>
            <w:div w:id="1139416695">
              <w:marLeft w:val="0"/>
              <w:marRight w:val="0"/>
              <w:marTop w:val="0"/>
              <w:marBottom w:val="0"/>
              <w:divBdr>
                <w:top w:val="none" w:sz="0" w:space="0" w:color="auto"/>
                <w:left w:val="none" w:sz="0" w:space="0" w:color="auto"/>
                <w:bottom w:val="none" w:sz="0" w:space="0" w:color="auto"/>
                <w:right w:val="none" w:sz="0" w:space="0" w:color="auto"/>
              </w:divBdr>
            </w:div>
            <w:div w:id="1231765571">
              <w:marLeft w:val="0"/>
              <w:marRight w:val="0"/>
              <w:marTop w:val="0"/>
              <w:marBottom w:val="0"/>
              <w:divBdr>
                <w:top w:val="none" w:sz="0" w:space="0" w:color="auto"/>
                <w:left w:val="none" w:sz="0" w:space="0" w:color="auto"/>
                <w:bottom w:val="none" w:sz="0" w:space="0" w:color="auto"/>
                <w:right w:val="none" w:sz="0" w:space="0" w:color="auto"/>
              </w:divBdr>
            </w:div>
            <w:div w:id="1630437153">
              <w:marLeft w:val="0"/>
              <w:marRight w:val="0"/>
              <w:marTop w:val="0"/>
              <w:marBottom w:val="0"/>
              <w:divBdr>
                <w:top w:val="none" w:sz="0" w:space="0" w:color="auto"/>
                <w:left w:val="none" w:sz="0" w:space="0" w:color="auto"/>
                <w:bottom w:val="none" w:sz="0" w:space="0" w:color="auto"/>
                <w:right w:val="none" w:sz="0" w:space="0" w:color="auto"/>
              </w:divBdr>
            </w:div>
            <w:div w:id="1208032801">
              <w:marLeft w:val="0"/>
              <w:marRight w:val="0"/>
              <w:marTop w:val="0"/>
              <w:marBottom w:val="0"/>
              <w:divBdr>
                <w:top w:val="none" w:sz="0" w:space="0" w:color="auto"/>
                <w:left w:val="none" w:sz="0" w:space="0" w:color="auto"/>
                <w:bottom w:val="none" w:sz="0" w:space="0" w:color="auto"/>
                <w:right w:val="none" w:sz="0" w:space="0" w:color="auto"/>
              </w:divBdr>
            </w:div>
            <w:div w:id="1534538676">
              <w:marLeft w:val="0"/>
              <w:marRight w:val="0"/>
              <w:marTop w:val="0"/>
              <w:marBottom w:val="0"/>
              <w:divBdr>
                <w:top w:val="none" w:sz="0" w:space="0" w:color="auto"/>
                <w:left w:val="none" w:sz="0" w:space="0" w:color="auto"/>
                <w:bottom w:val="none" w:sz="0" w:space="0" w:color="auto"/>
                <w:right w:val="none" w:sz="0" w:space="0" w:color="auto"/>
              </w:divBdr>
            </w:div>
            <w:div w:id="628364972">
              <w:marLeft w:val="0"/>
              <w:marRight w:val="0"/>
              <w:marTop w:val="0"/>
              <w:marBottom w:val="0"/>
              <w:divBdr>
                <w:top w:val="none" w:sz="0" w:space="0" w:color="auto"/>
                <w:left w:val="none" w:sz="0" w:space="0" w:color="auto"/>
                <w:bottom w:val="none" w:sz="0" w:space="0" w:color="auto"/>
                <w:right w:val="none" w:sz="0" w:space="0" w:color="auto"/>
              </w:divBdr>
            </w:div>
            <w:div w:id="1242829543">
              <w:marLeft w:val="0"/>
              <w:marRight w:val="0"/>
              <w:marTop w:val="0"/>
              <w:marBottom w:val="0"/>
              <w:divBdr>
                <w:top w:val="none" w:sz="0" w:space="0" w:color="auto"/>
                <w:left w:val="none" w:sz="0" w:space="0" w:color="auto"/>
                <w:bottom w:val="none" w:sz="0" w:space="0" w:color="auto"/>
                <w:right w:val="none" w:sz="0" w:space="0" w:color="auto"/>
              </w:divBdr>
            </w:div>
            <w:div w:id="875119503">
              <w:marLeft w:val="0"/>
              <w:marRight w:val="0"/>
              <w:marTop w:val="0"/>
              <w:marBottom w:val="0"/>
              <w:divBdr>
                <w:top w:val="none" w:sz="0" w:space="0" w:color="auto"/>
                <w:left w:val="none" w:sz="0" w:space="0" w:color="auto"/>
                <w:bottom w:val="none" w:sz="0" w:space="0" w:color="auto"/>
                <w:right w:val="none" w:sz="0" w:space="0" w:color="auto"/>
              </w:divBdr>
            </w:div>
          </w:divsChild>
        </w:div>
        <w:div w:id="1986159148">
          <w:marLeft w:val="0"/>
          <w:marRight w:val="0"/>
          <w:marTop w:val="0"/>
          <w:marBottom w:val="0"/>
          <w:divBdr>
            <w:top w:val="none" w:sz="0" w:space="0" w:color="auto"/>
            <w:left w:val="none" w:sz="0" w:space="0" w:color="auto"/>
            <w:bottom w:val="none" w:sz="0" w:space="0" w:color="auto"/>
            <w:right w:val="none" w:sz="0" w:space="0" w:color="auto"/>
          </w:divBdr>
        </w:div>
      </w:divsChild>
    </w:div>
    <w:div w:id="1239052847">
      <w:bodyDiv w:val="1"/>
      <w:marLeft w:val="0"/>
      <w:marRight w:val="0"/>
      <w:marTop w:val="0"/>
      <w:marBottom w:val="0"/>
      <w:divBdr>
        <w:top w:val="none" w:sz="0" w:space="0" w:color="auto"/>
        <w:left w:val="none" w:sz="0" w:space="0" w:color="auto"/>
        <w:bottom w:val="none" w:sz="0" w:space="0" w:color="auto"/>
        <w:right w:val="none" w:sz="0" w:space="0" w:color="auto"/>
      </w:divBdr>
    </w:div>
    <w:div w:id="1311180530">
      <w:bodyDiv w:val="1"/>
      <w:marLeft w:val="0"/>
      <w:marRight w:val="0"/>
      <w:marTop w:val="0"/>
      <w:marBottom w:val="0"/>
      <w:divBdr>
        <w:top w:val="none" w:sz="0" w:space="0" w:color="auto"/>
        <w:left w:val="none" w:sz="0" w:space="0" w:color="auto"/>
        <w:bottom w:val="none" w:sz="0" w:space="0" w:color="auto"/>
        <w:right w:val="none" w:sz="0" w:space="0" w:color="auto"/>
      </w:divBdr>
    </w:div>
    <w:div w:id="1319843523">
      <w:bodyDiv w:val="1"/>
      <w:marLeft w:val="0"/>
      <w:marRight w:val="0"/>
      <w:marTop w:val="0"/>
      <w:marBottom w:val="0"/>
      <w:divBdr>
        <w:top w:val="none" w:sz="0" w:space="0" w:color="auto"/>
        <w:left w:val="none" w:sz="0" w:space="0" w:color="auto"/>
        <w:bottom w:val="none" w:sz="0" w:space="0" w:color="auto"/>
        <w:right w:val="none" w:sz="0" w:space="0" w:color="auto"/>
      </w:divBdr>
      <w:divsChild>
        <w:div w:id="873344545">
          <w:marLeft w:val="0"/>
          <w:marRight w:val="0"/>
          <w:marTop w:val="0"/>
          <w:marBottom w:val="0"/>
          <w:divBdr>
            <w:top w:val="none" w:sz="0" w:space="0" w:color="auto"/>
            <w:left w:val="none" w:sz="0" w:space="0" w:color="auto"/>
            <w:bottom w:val="none" w:sz="0" w:space="0" w:color="auto"/>
            <w:right w:val="none" w:sz="0" w:space="0" w:color="auto"/>
          </w:divBdr>
        </w:div>
        <w:div w:id="1026098848">
          <w:marLeft w:val="0"/>
          <w:marRight w:val="0"/>
          <w:marTop w:val="0"/>
          <w:marBottom w:val="0"/>
          <w:divBdr>
            <w:top w:val="none" w:sz="0" w:space="0" w:color="auto"/>
            <w:left w:val="none" w:sz="0" w:space="0" w:color="auto"/>
            <w:bottom w:val="none" w:sz="0" w:space="0" w:color="auto"/>
            <w:right w:val="none" w:sz="0" w:space="0" w:color="auto"/>
          </w:divBdr>
        </w:div>
        <w:div w:id="982541164">
          <w:marLeft w:val="0"/>
          <w:marRight w:val="0"/>
          <w:marTop w:val="0"/>
          <w:marBottom w:val="0"/>
          <w:divBdr>
            <w:top w:val="none" w:sz="0" w:space="0" w:color="auto"/>
            <w:left w:val="none" w:sz="0" w:space="0" w:color="auto"/>
            <w:bottom w:val="none" w:sz="0" w:space="0" w:color="auto"/>
            <w:right w:val="none" w:sz="0" w:space="0" w:color="auto"/>
          </w:divBdr>
        </w:div>
        <w:div w:id="466704115">
          <w:marLeft w:val="0"/>
          <w:marRight w:val="0"/>
          <w:marTop w:val="0"/>
          <w:marBottom w:val="0"/>
          <w:divBdr>
            <w:top w:val="none" w:sz="0" w:space="0" w:color="auto"/>
            <w:left w:val="none" w:sz="0" w:space="0" w:color="auto"/>
            <w:bottom w:val="none" w:sz="0" w:space="0" w:color="auto"/>
            <w:right w:val="none" w:sz="0" w:space="0" w:color="auto"/>
          </w:divBdr>
          <w:divsChild>
            <w:div w:id="1433209683">
              <w:marLeft w:val="0"/>
              <w:marRight w:val="0"/>
              <w:marTop w:val="0"/>
              <w:marBottom w:val="0"/>
              <w:divBdr>
                <w:top w:val="none" w:sz="0" w:space="0" w:color="auto"/>
                <w:left w:val="none" w:sz="0" w:space="0" w:color="auto"/>
                <w:bottom w:val="none" w:sz="0" w:space="0" w:color="auto"/>
                <w:right w:val="none" w:sz="0" w:space="0" w:color="auto"/>
              </w:divBdr>
            </w:div>
            <w:div w:id="842012654">
              <w:marLeft w:val="0"/>
              <w:marRight w:val="0"/>
              <w:marTop w:val="0"/>
              <w:marBottom w:val="0"/>
              <w:divBdr>
                <w:top w:val="none" w:sz="0" w:space="0" w:color="auto"/>
                <w:left w:val="none" w:sz="0" w:space="0" w:color="auto"/>
                <w:bottom w:val="none" w:sz="0" w:space="0" w:color="auto"/>
                <w:right w:val="none" w:sz="0" w:space="0" w:color="auto"/>
              </w:divBdr>
              <w:divsChild>
                <w:div w:id="1574852280">
                  <w:marLeft w:val="0"/>
                  <w:marRight w:val="0"/>
                  <w:marTop w:val="0"/>
                  <w:marBottom w:val="0"/>
                  <w:divBdr>
                    <w:top w:val="none" w:sz="0" w:space="0" w:color="auto"/>
                    <w:left w:val="none" w:sz="0" w:space="0" w:color="auto"/>
                    <w:bottom w:val="none" w:sz="0" w:space="0" w:color="auto"/>
                    <w:right w:val="none" w:sz="0" w:space="0" w:color="auto"/>
                  </w:divBdr>
                  <w:divsChild>
                    <w:div w:id="1778791113">
                      <w:marLeft w:val="0"/>
                      <w:marRight w:val="0"/>
                      <w:marTop w:val="0"/>
                      <w:marBottom w:val="0"/>
                      <w:divBdr>
                        <w:top w:val="none" w:sz="0" w:space="0" w:color="auto"/>
                        <w:left w:val="none" w:sz="0" w:space="0" w:color="auto"/>
                        <w:bottom w:val="none" w:sz="0" w:space="0" w:color="auto"/>
                        <w:right w:val="none" w:sz="0" w:space="0" w:color="auto"/>
                      </w:divBdr>
                    </w:div>
                    <w:div w:id="1902666760">
                      <w:marLeft w:val="0"/>
                      <w:marRight w:val="0"/>
                      <w:marTop w:val="0"/>
                      <w:marBottom w:val="0"/>
                      <w:divBdr>
                        <w:top w:val="none" w:sz="0" w:space="0" w:color="auto"/>
                        <w:left w:val="none" w:sz="0" w:space="0" w:color="auto"/>
                        <w:bottom w:val="none" w:sz="0" w:space="0" w:color="auto"/>
                        <w:right w:val="none" w:sz="0" w:space="0" w:color="auto"/>
                      </w:divBdr>
                    </w:div>
                    <w:div w:id="712075224">
                      <w:marLeft w:val="0"/>
                      <w:marRight w:val="0"/>
                      <w:marTop w:val="0"/>
                      <w:marBottom w:val="0"/>
                      <w:divBdr>
                        <w:top w:val="none" w:sz="0" w:space="0" w:color="auto"/>
                        <w:left w:val="none" w:sz="0" w:space="0" w:color="auto"/>
                        <w:bottom w:val="none" w:sz="0" w:space="0" w:color="auto"/>
                        <w:right w:val="none" w:sz="0" w:space="0" w:color="auto"/>
                      </w:divBdr>
                    </w:div>
                    <w:div w:id="1688218351">
                      <w:marLeft w:val="0"/>
                      <w:marRight w:val="0"/>
                      <w:marTop w:val="0"/>
                      <w:marBottom w:val="0"/>
                      <w:divBdr>
                        <w:top w:val="none" w:sz="0" w:space="0" w:color="auto"/>
                        <w:left w:val="none" w:sz="0" w:space="0" w:color="auto"/>
                        <w:bottom w:val="none" w:sz="0" w:space="0" w:color="auto"/>
                        <w:right w:val="none" w:sz="0" w:space="0" w:color="auto"/>
                      </w:divBdr>
                    </w:div>
                    <w:div w:id="964308450">
                      <w:marLeft w:val="0"/>
                      <w:marRight w:val="0"/>
                      <w:marTop w:val="0"/>
                      <w:marBottom w:val="0"/>
                      <w:divBdr>
                        <w:top w:val="none" w:sz="0" w:space="0" w:color="auto"/>
                        <w:left w:val="none" w:sz="0" w:space="0" w:color="auto"/>
                        <w:bottom w:val="none" w:sz="0" w:space="0" w:color="auto"/>
                        <w:right w:val="none" w:sz="0" w:space="0" w:color="auto"/>
                      </w:divBdr>
                    </w:div>
                    <w:div w:id="1017197479">
                      <w:marLeft w:val="0"/>
                      <w:marRight w:val="0"/>
                      <w:marTop w:val="0"/>
                      <w:marBottom w:val="0"/>
                      <w:divBdr>
                        <w:top w:val="none" w:sz="0" w:space="0" w:color="auto"/>
                        <w:left w:val="none" w:sz="0" w:space="0" w:color="auto"/>
                        <w:bottom w:val="none" w:sz="0" w:space="0" w:color="auto"/>
                        <w:right w:val="none" w:sz="0" w:space="0" w:color="auto"/>
                      </w:divBdr>
                    </w:div>
                    <w:div w:id="433674989">
                      <w:marLeft w:val="0"/>
                      <w:marRight w:val="0"/>
                      <w:marTop w:val="0"/>
                      <w:marBottom w:val="0"/>
                      <w:divBdr>
                        <w:top w:val="none" w:sz="0" w:space="0" w:color="auto"/>
                        <w:left w:val="none" w:sz="0" w:space="0" w:color="auto"/>
                        <w:bottom w:val="none" w:sz="0" w:space="0" w:color="auto"/>
                        <w:right w:val="none" w:sz="0" w:space="0" w:color="auto"/>
                      </w:divBdr>
                    </w:div>
                    <w:div w:id="1532256177">
                      <w:marLeft w:val="0"/>
                      <w:marRight w:val="0"/>
                      <w:marTop w:val="0"/>
                      <w:marBottom w:val="0"/>
                      <w:divBdr>
                        <w:top w:val="none" w:sz="0" w:space="0" w:color="auto"/>
                        <w:left w:val="none" w:sz="0" w:space="0" w:color="auto"/>
                        <w:bottom w:val="none" w:sz="0" w:space="0" w:color="auto"/>
                        <w:right w:val="none" w:sz="0" w:space="0" w:color="auto"/>
                      </w:divBdr>
                    </w:div>
                    <w:div w:id="943654146">
                      <w:marLeft w:val="0"/>
                      <w:marRight w:val="0"/>
                      <w:marTop w:val="0"/>
                      <w:marBottom w:val="0"/>
                      <w:divBdr>
                        <w:top w:val="none" w:sz="0" w:space="0" w:color="auto"/>
                        <w:left w:val="none" w:sz="0" w:space="0" w:color="auto"/>
                        <w:bottom w:val="none" w:sz="0" w:space="0" w:color="auto"/>
                        <w:right w:val="none" w:sz="0" w:space="0" w:color="auto"/>
                      </w:divBdr>
                    </w:div>
                    <w:div w:id="715006313">
                      <w:marLeft w:val="0"/>
                      <w:marRight w:val="0"/>
                      <w:marTop w:val="0"/>
                      <w:marBottom w:val="0"/>
                      <w:divBdr>
                        <w:top w:val="none" w:sz="0" w:space="0" w:color="auto"/>
                        <w:left w:val="none" w:sz="0" w:space="0" w:color="auto"/>
                        <w:bottom w:val="none" w:sz="0" w:space="0" w:color="auto"/>
                        <w:right w:val="none" w:sz="0" w:space="0" w:color="auto"/>
                      </w:divBdr>
                    </w:div>
                    <w:div w:id="1452942780">
                      <w:marLeft w:val="0"/>
                      <w:marRight w:val="0"/>
                      <w:marTop w:val="0"/>
                      <w:marBottom w:val="0"/>
                      <w:divBdr>
                        <w:top w:val="none" w:sz="0" w:space="0" w:color="auto"/>
                        <w:left w:val="none" w:sz="0" w:space="0" w:color="auto"/>
                        <w:bottom w:val="none" w:sz="0" w:space="0" w:color="auto"/>
                        <w:right w:val="none" w:sz="0" w:space="0" w:color="auto"/>
                      </w:divBdr>
                    </w:div>
                    <w:div w:id="525141517">
                      <w:marLeft w:val="0"/>
                      <w:marRight w:val="0"/>
                      <w:marTop w:val="0"/>
                      <w:marBottom w:val="0"/>
                      <w:divBdr>
                        <w:top w:val="none" w:sz="0" w:space="0" w:color="auto"/>
                        <w:left w:val="none" w:sz="0" w:space="0" w:color="auto"/>
                        <w:bottom w:val="none" w:sz="0" w:space="0" w:color="auto"/>
                        <w:right w:val="none" w:sz="0" w:space="0" w:color="auto"/>
                      </w:divBdr>
                    </w:div>
                    <w:div w:id="741484279">
                      <w:marLeft w:val="0"/>
                      <w:marRight w:val="0"/>
                      <w:marTop w:val="0"/>
                      <w:marBottom w:val="0"/>
                      <w:divBdr>
                        <w:top w:val="none" w:sz="0" w:space="0" w:color="auto"/>
                        <w:left w:val="none" w:sz="0" w:space="0" w:color="auto"/>
                        <w:bottom w:val="none" w:sz="0" w:space="0" w:color="auto"/>
                        <w:right w:val="none" w:sz="0" w:space="0" w:color="auto"/>
                      </w:divBdr>
                    </w:div>
                    <w:div w:id="1878810244">
                      <w:marLeft w:val="0"/>
                      <w:marRight w:val="0"/>
                      <w:marTop w:val="0"/>
                      <w:marBottom w:val="0"/>
                      <w:divBdr>
                        <w:top w:val="none" w:sz="0" w:space="0" w:color="auto"/>
                        <w:left w:val="none" w:sz="0" w:space="0" w:color="auto"/>
                        <w:bottom w:val="none" w:sz="0" w:space="0" w:color="auto"/>
                        <w:right w:val="none" w:sz="0" w:space="0" w:color="auto"/>
                      </w:divBdr>
                    </w:div>
                    <w:div w:id="167644178">
                      <w:marLeft w:val="0"/>
                      <w:marRight w:val="0"/>
                      <w:marTop w:val="0"/>
                      <w:marBottom w:val="0"/>
                      <w:divBdr>
                        <w:top w:val="none" w:sz="0" w:space="0" w:color="auto"/>
                        <w:left w:val="none" w:sz="0" w:space="0" w:color="auto"/>
                        <w:bottom w:val="none" w:sz="0" w:space="0" w:color="auto"/>
                        <w:right w:val="none" w:sz="0" w:space="0" w:color="auto"/>
                      </w:divBdr>
                    </w:div>
                    <w:div w:id="175074949">
                      <w:marLeft w:val="0"/>
                      <w:marRight w:val="0"/>
                      <w:marTop w:val="0"/>
                      <w:marBottom w:val="0"/>
                      <w:divBdr>
                        <w:top w:val="none" w:sz="0" w:space="0" w:color="auto"/>
                        <w:left w:val="none" w:sz="0" w:space="0" w:color="auto"/>
                        <w:bottom w:val="none" w:sz="0" w:space="0" w:color="auto"/>
                        <w:right w:val="none" w:sz="0" w:space="0" w:color="auto"/>
                      </w:divBdr>
                    </w:div>
                    <w:div w:id="452791423">
                      <w:marLeft w:val="0"/>
                      <w:marRight w:val="0"/>
                      <w:marTop w:val="0"/>
                      <w:marBottom w:val="0"/>
                      <w:divBdr>
                        <w:top w:val="none" w:sz="0" w:space="0" w:color="auto"/>
                        <w:left w:val="none" w:sz="0" w:space="0" w:color="auto"/>
                        <w:bottom w:val="none" w:sz="0" w:space="0" w:color="auto"/>
                        <w:right w:val="none" w:sz="0" w:space="0" w:color="auto"/>
                      </w:divBdr>
                    </w:div>
                  </w:divsChild>
                </w:div>
                <w:div w:id="20723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74852">
      <w:bodyDiv w:val="1"/>
      <w:marLeft w:val="0"/>
      <w:marRight w:val="0"/>
      <w:marTop w:val="0"/>
      <w:marBottom w:val="0"/>
      <w:divBdr>
        <w:top w:val="none" w:sz="0" w:space="0" w:color="auto"/>
        <w:left w:val="none" w:sz="0" w:space="0" w:color="auto"/>
        <w:bottom w:val="none" w:sz="0" w:space="0" w:color="auto"/>
        <w:right w:val="none" w:sz="0" w:space="0" w:color="auto"/>
      </w:divBdr>
      <w:divsChild>
        <w:div w:id="841627752">
          <w:marLeft w:val="0"/>
          <w:marRight w:val="0"/>
          <w:marTop w:val="0"/>
          <w:marBottom w:val="0"/>
          <w:divBdr>
            <w:top w:val="none" w:sz="0" w:space="0" w:color="auto"/>
            <w:left w:val="none" w:sz="0" w:space="0" w:color="auto"/>
            <w:bottom w:val="none" w:sz="0" w:space="0" w:color="auto"/>
            <w:right w:val="none" w:sz="0" w:space="0" w:color="auto"/>
          </w:divBdr>
          <w:divsChild>
            <w:div w:id="580140875">
              <w:marLeft w:val="0"/>
              <w:marRight w:val="0"/>
              <w:marTop w:val="0"/>
              <w:marBottom w:val="0"/>
              <w:divBdr>
                <w:top w:val="none" w:sz="0" w:space="0" w:color="auto"/>
                <w:left w:val="none" w:sz="0" w:space="0" w:color="auto"/>
                <w:bottom w:val="none" w:sz="0" w:space="0" w:color="auto"/>
                <w:right w:val="none" w:sz="0" w:space="0" w:color="auto"/>
              </w:divBdr>
            </w:div>
            <w:div w:id="977108352">
              <w:marLeft w:val="0"/>
              <w:marRight w:val="0"/>
              <w:marTop w:val="0"/>
              <w:marBottom w:val="0"/>
              <w:divBdr>
                <w:top w:val="none" w:sz="0" w:space="0" w:color="auto"/>
                <w:left w:val="none" w:sz="0" w:space="0" w:color="auto"/>
                <w:bottom w:val="none" w:sz="0" w:space="0" w:color="auto"/>
                <w:right w:val="none" w:sz="0" w:space="0" w:color="auto"/>
              </w:divBdr>
            </w:div>
          </w:divsChild>
        </w:div>
        <w:div w:id="185099964">
          <w:marLeft w:val="0"/>
          <w:marRight w:val="0"/>
          <w:marTop w:val="0"/>
          <w:marBottom w:val="0"/>
          <w:divBdr>
            <w:top w:val="none" w:sz="0" w:space="0" w:color="auto"/>
            <w:left w:val="none" w:sz="0" w:space="0" w:color="auto"/>
            <w:bottom w:val="none" w:sz="0" w:space="0" w:color="auto"/>
            <w:right w:val="none" w:sz="0" w:space="0" w:color="auto"/>
          </w:divBdr>
        </w:div>
      </w:divsChild>
    </w:div>
    <w:div w:id="1365591506">
      <w:bodyDiv w:val="1"/>
      <w:marLeft w:val="0"/>
      <w:marRight w:val="0"/>
      <w:marTop w:val="0"/>
      <w:marBottom w:val="0"/>
      <w:divBdr>
        <w:top w:val="none" w:sz="0" w:space="0" w:color="auto"/>
        <w:left w:val="none" w:sz="0" w:space="0" w:color="auto"/>
        <w:bottom w:val="none" w:sz="0" w:space="0" w:color="auto"/>
        <w:right w:val="none" w:sz="0" w:space="0" w:color="auto"/>
      </w:divBdr>
      <w:divsChild>
        <w:div w:id="1618246584">
          <w:marLeft w:val="0"/>
          <w:marRight w:val="0"/>
          <w:marTop w:val="0"/>
          <w:marBottom w:val="0"/>
          <w:divBdr>
            <w:top w:val="none" w:sz="0" w:space="0" w:color="auto"/>
            <w:left w:val="none" w:sz="0" w:space="0" w:color="auto"/>
            <w:bottom w:val="none" w:sz="0" w:space="0" w:color="auto"/>
            <w:right w:val="none" w:sz="0" w:space="0" w:color="auto"/>
          </w:divBdr>
        </w:div>
        <w:div w:id="1704405264">
          <w:marLeft w:val="0"/>
          <w:marRight w:val="0"/>
          <w:marTop w:val="0"/>
          <w:marBottom w:val="0"/>
          <w:divBdr>
            <w:top w:val="none" w:sz="0" w:space="0" w:color="auto"/>
            <w:left w:val="none" w:sz="0" w:space="0" w:color="auto"/>
            <w:bottom w:val="none" w:sz="0" w:space="0" w:color="auto"/>
            <w:right w:val="none" w:sz="0" w:space="0" w:color="auto"/>
          </w:divBdr>
        </w:div>
      </w:divsChild>
    </w:div>
    <w:div w:id="1598512752">
      <w:bodyDiv w:val="1"/>
      <w:marLeft w:val="0"/>
      <w:marRight w:val="0"/>
      <w:marTop w:val="0"/>
      <w:marBottom w:val="0"/>
      <w:divBdr>
        <w:top w:val="none" w:sz="0" w:space="0" w:color="auto"/>
        <w:left w:val="none" w:sz="0" w:space="0" w:color="auto"/>
        <w:bottom w:val="none" w:sz="0" w:space="0" w:color="auto"/>
        <w:right w:val="none" w:sz="0" w:space="0" w:color="auto"/>
      </w:divBdr>
    </w:div>
    <w:div w:id="1641568462">
      <w:bodyDiv w:val="1"/>
      <w:marLeft w:val="0"/>
      <w:marRight w:val="0"/>
      <w:marTop w:val="0"/>
      <w:marBottom w:val="0"/>
      <w:divBdr>
        <w:top w:val="none" w:sz="0" w:space="0" w:color="auto"/>
        <w:left w:val="none" w:sz="0" w:space="0" w:color="auto"/>
        <w:bottom w:val="none" w:sz="0" w:space="0" w:color="auto"/>
        <w:right w:val="none" w:sz="0" w:space="0" w:color="auto"/>
      </w:divBdr>
    </w:div>
    <w:div w:id="1783768506">
      <w:bodyDiv w:val="1"/>
      <w:marLeft w:val="0"/>
      <w:marRight w:val="0"/>
      <w:marTop w:val="0"/>
      <w:marBottom w:val="0"/>
      <w:divBdr>
        <w:top w:val="none" w:sz="0" w:space="0" w:color="auto"/>
        <w:left w:val="none" w:sz="0" w:space="0" w:color="auto"/>
        <w:bottom w:val="none" w:sz="0" w:space="0" w:color="auto"/>
        <w:right w:val="none" w:sz="0" w:space="0" w:color="auto"/>
      </w:divBdr>
      <w:divsChild>
        <w:div w:id="824663139">
          <w:marLeft w:val="0"/>
          <w:marRight w:val="0"/>
          <w:marTop w:val="0"/>
          <w:marBottom w:val="0"/>
          <w:divBdr>
            <w:top w:val="none" w:sz="0" w:space="0" w:color="auto"/>
            <w:left w:val="none" w:sz="0" w:space="0" w:color="auto"/>
            <w:bottom w:val="none" w:sz="0" w:space="0" w:color="auto"/>
            <w:right w:val="none" w:sz="0" w:space="0" w:color="auto"/>
          </w:divBdr>
        </w:div>
        <w:div w:id="1484276974">
          <w:marLeft w:val="0"/>
          <w:marRight w:val="0"/>
          <w:marTop w:val="0"/>
          <w:marBottom w:val="0"/>
          <w:divBdr>
            <w:top w:val="none" w:sz="0" w:space="0" w:color="auto"/>
            <w:left w:val="none" w:sz="0" w:space="0" w:color="auto"/>
            <w:bottom w:val="none" w:sz="0" w:space="0" w:color="auto"/>
            <w:right w:val="none" w:sz="0" w:space="0" w:color="auto"/>
          </w:divBdr>
        </w:div>
      </w:divsChild>
    </w:div>
    <w:div w:id="1813016939">
      <w:bodyDiv w:val="1"/>
      <w:marLeft w:val="0"/>
      <w:marRight w:val="0"/>
      <w:marTop w:val="0"/>
      <w:marBottom w:val="0"/>
      <w:divBdr>
        <w:top w:val="none" w:sz="0" w:space="0" w:color="auto"/>
        <w:left w:val="none" w:sz="0" w:space="0" w:color="auto"/>
        <w:bottom w:val="none" w:sz="0" w:space="0" w:color="auto"/>
        <w:right w:val="none" w:sz="0" w:space="0" w:color="auto"/>
      </w:divBdr>
      <w:divsChild>
        <w:div w:id="1970746428">
          <w:marLeft w:val="0"/>
          <w:marRight w:val="0"/>
          <w:marTop w:val="0"/>
          <w:marBottom w:val="0"/>
          <w:divBdr>
            <w:top w:val="none" w:sz="0" w:space="0" w:color="auto"/>
            <w:left w:val="none" w:sz="0" w:space="0" w:color="auto"/>
            <w:bottom w:val="none" w:sz="0" w:space="0" w:color="auto"/>
            <w:right w:val="none" w:sz="0" w:space="0" w:color="auto"/>
          </w:divBdr>
        </w:div>
        <w:div w:id="80957935">
          <w:marLeft w:val="0"/>
          <w:marRight w:val="0"/>
          <w:marTop w:val="0"/>
          <w:marBottom w:val="0"/>
          <w:divBdr>
            <w:top w:val="none" w:sz="0" w:space="0" w:color="auto"/>
            <w:left w:val="none" w:sz="0" w:space="0" w:color="auto"/>
            <w:bottom w:val="none" w:sz="0" w:space="0" w:color="auto"/>
            <w:right w:val="none" w:sz="0" w:space="0" w:color="auto"/>
          </w:divBdr>
        </w:div>
        <w:div w:id="1652171209">
          <w:marLeft w:val="0"/>
          <w:marRight w:val="0"/>
          <w:marTop w:val="0"/>
          <w:marBottom w:val="0"/>
          <w:divBdr>
            <w:top w:val="none" w:sz="0" w:space="0" w:color="auto"/>
            <w:left w:val="none" w:sz="0" w:space="0" w:color="auto"/>
            <w:bottom w:val="none" w:sz="0" w:space="0" w:color="auto"/>
            <w:right w:val="none" w:sz="0" w:space="0" w:color="auto"/>
          </w:divBdr>
        </w:div>
        <w:div w:id="909775437">
          <w:marLeft w:val="0"/>
          <w:marRight w:val="0"/>
          <w:marTop w:val="0"/>
          <w:marBottom w:val="0"/>
          <w:divBdr>
            <w:top w:val="none" w:sz="0" w:space="0" w:color="auto"/>
            <w:left w:val="none" w:sz="0" w:space="0" w:color="auto"/>
            <w:bottom w:val="none" w:sz="0" w:space="0" w:color="auto"/>
            <w:right w:val="none" w:sz="0" w:space="0" w:color="auto"/>
          </w:divBdr>
        </w:div>
        <w:div w:id="705300431">
          <w:marLeft w:val="0"/>
          <w:marRight w:val="0"/>
          <w:marTop w:val="0"/>
          <w:marBottom w:val="0"/>
          <w:divBdr>
            <w:top w:val="none" w:sz="0" w:space="0" w:color="auto"/>
            <w:left w:val="none" w:sz="0" w:space="0" w:color="auto"/>
            <w:bottom w:val="none" w:sz="0" w:space="0" w:color="auto"/>
            <w:right w:val="none" w:sz="0" w:space="0" w:color="auto"/>
          </w:divBdr>
        </w:div>
        <w:div w:id="753017412">
          <w:marLeft w:val="0"/>
          <w:marRight w:val="0"/>
          <w:marTop w:val="0"/>
          <w:marBottom w:val="0"/>
          <w:divBdr>
            <w:top w:val="none" w:sz="0" w:space="0" w:color="auto"/>
            <w:left w:val="none" w:sz="0" w:space="0" w:color="auto"/>
            <w:bottom w:val="none" w:sz="0" w:space="0" w:color="auto"/>
            <w:right w:val="none" w:sz="0" w:space="0" w:color="auto"/>
          </w:divBdr>
        </w:div>
        <w:div w:id="547881685">
          <w:marLeft w:val="0"/>
          <w:marRight w:val="0"/>
          <w:marTop w:val="0"/>
          <w:marBottom w:val="0"/>
          <w:divBdr>
            <w:top w:val="none" w:sz="0" w:space="0" w:color="auto"/>
            <w:left w:val="none" w:sz="0" w:space="0" w:color="auto"/>
            <w:bottom w:val="none" w:sz="0" w:space="0" w:color="auto"/>
            <w:right w:val="none" w:sz="0" w:space="0" w:color="auto"/>
          </w:divBdr>
        </w:div>
        <w:div w:id="101730255">
          <w:marLeft w:val="0"/>
          <w:marRight w:val="0"/>
          <w:marTop w:val="0"/>
          <w:marBottom w:val="0"/>
          <w:divBdr>
            <w:top w:val="none" w:sz="0" w:space="0" w:color="auto"/>
            <w:left w:val="none" w:sz="0" w:space="0" w:color="auto"/>
            <w:bottom w:val="none" w:sz="0" w:space="0" w:color="auto"/>
            <w:right w:val="none" w:sz="0" w:space="0" w:color="auto"/>
          </w:divBdr>
          <w:divsChild>
            <w:div w:id="617641199">
              <w:marLeft w:val="0"/>
              <w:marRight w:val="0"/>
              <w:marTop w:val="0"/>
              <w:marBottom w:val="0"/>
              <w:divBdr>
                <w:top w:val="none" w:sz="0" w:space="0" w:color="auto"/>
                <w:left w:val="none" w:sz="0" w:space="0" w:color="auto"/>
                <w:bottom w:val="none" w:sz="0" w:space="0" w:color="auto"/>
                <w:right w:val="none" w:sz="0" w:space="0" w:color="auto"/>
              </w:divBdr>
              <w:divsChild>
                <w:div w:id="651838736">
                  <w:marLeft w:val="0"/>
                  <w:marRight w:val="0"/>
                  <w:marTop w:val="0"/>
                  <w:marBottom w:val="0"/>
                  <w:divBdr>
                    <w:top w:val="none" w:sz="0" w:space="0" w:color="auto"/>
                    <w:left w:val="none" w:sz="0" w:space="0" w:color="auto"/>
                    <w:bottom w:val="none" w:sz="0" w:space="0" w:color="auto"/>
                    <w:right w:val="none" w:sz="0" w:space="0" w:color="auto"/>
                  </w:divBdr>
                </w:div>
                <w:div w:id="611058650">
                  <w:marLeft w:val="0"/>
                  <w:marRight w:val="0"/>
                  <w:marTop w:val="0"/>
                  <w:marBottom w:val="0"/>
                  <w:divBdr>
                    <w:top w:val="none" w:sz="0" w:space="0" w:color="auto"/>
                    <w:left w:val="none" w:sz="0" w:space="0" w:color="auto"/>
                    <w:bottom w:val="none" w:sz="0" w:space="0" w:color="auto"/>
                    <w:right w:val="none" w:sz="0" w:space="0" w:color="auto"/>
                  </w:divBdr>
                </w:div>
                <w:div w:id="1142229919">
                  <w:marLeft w:val="0"/>
                  <w:marRight w:val="0"/>
                  <w:marTop w:val="0"/>
                  <w:marBottom w:val="0"/>
                  <w:divBdr>
                    <w:top w:val="none" w:sz="0" w:space="0" w:color="auto"/>
                    <w:left w:val="none" w:sz="0" w:space="0" w:color="auto"/>
                    <w:bottom w:val="none" w:sz="0" w:space="0" w:color="auto"/>
                    <w:right w:val="none" w:sz="0" w:space="0" w:color="auto"/>
                  </w:divBdr>
                </w:div>
                <w:div w:id="1724870099">
                  <w:marLeft w:val="0"/>
                  <w:marRight w:val="0"/>
                  <w:marTop w:val="0"/>
                  <w:marBottom w:val="0"/>
                  <w:divBdr>
                    <w:top w:val="none" w:sz="0" w:space="0" w:color="auto"/>
                    <w:left w:val="none" w:sz="0" w:space="0" w:color="auto"/>
                    <w:bottom w:val="none" w:sz="0" w:space="0" w:color="auto"/>
                    <w:right w:val="none" w:sz="0" w:space="0" w:color="auto"/>
                  </w:divBdr>
                </w:div>
                <w:div w:id="1765374898">
                  <w:marLeft w:val="0"/>
                  <w:marRight w:val="0"/>
                  <w:marTop w:val="0"/>
                  <w:marBottom w:val="0"/>
                  <w:divBdr>
                    <w:top w:val="none" w:sz="0" w:space="0" w:color="auto"/>
                    <w:left w:val="none" w:sz="0" w:space="0" w:color="auto"/>
                    <w:bottom w:val="none" w:sz="0" w:space="0" w:color="auto"/>
                    <w:right w:val="none" w:sz="0" w:space="0" w:color="auto"/>
                  </w:divBdr>
                </w:div>
                <w:div w:id="438259482">
                  <w:marLeft w:val="0"/>
                  <w:marRight w:val="0"/>
                  <w:marTop w:val="0"/>
                  <w:marBottom w:val="0"/>
                  <w:divBdr>
                    <w:top w:val="none" w:sz="0" w:space="0" w:color="auto"/>
                    <w:left w:val="none" w:sz="0" w:space="0" w:color="auto"/>
                    <w:bottom w:val="none" w:sz="0" w:space="0" w:color="auto"/>
                    <w:right w:val="none" w:sz="0" w:space="0" w:color="auto"/>
                  </w:divBdr>
                </w:div>
                <w:div w:id="1199657721">
                  <w:marLeft w:val="0"/>
                  <w:marRight w:val="0"/>
                  <w:marTop w:val="0"/>
                  <w:marBottom w:val="0"/>
                  <w:divBdr>
                    <w:top w:val="none" w:sz="0" w:space="0" w:color="auto"/>
                    <w:left w:val="none" w:sz="0" w:space="0" w:color="auto"/>
                    <w:bottom w:val="none" w:sz="0" w:space="0" w:color="auto"/>
                    <w:right w:val="none" w:sz="0" w:space="0" w:color="auto"/>
                  </w:divBdr>
                </w:div>
                <w:div w:id="966818556">
                  <w:marLeft w:val="0"/>
                  <w:marRight w:val="0"/>
                  <w:marTop w:val="0"/>
                  <w:marBottom w:val="0"/>
                  <w:divBdr>
                    <w:top w:val="none" w:sz="0" w:space="0" w:color="auto"/>
                    <w:left w:val="none" w:sz="0" w:space="0" w:color="auto"/>
                    <w:bottom w:val="none" w:sz="0" w:space="0" w:color="auto"/>
                    <w:right w:val="none" w:sz="0" w:space="0" w:color="auto"/>
                  </w:divBdr>
                </w:div>
                <w:div w:id="875047260">
                  <w:marLeft w:val="0"/>
                  <w:marRight w:val="0"/>
                  <w:marTop w:val="0"/>
                  <w:marBottom w:val="0"/>
                  <w:divBdr>
                    <w:top w:val="none" w:sz="0" w:space="0" w:color="auto"/>
                    <w:left w:val="none" w:sz="0" w:space="0" w:color="auto"/>
                    <w:bottom w:val="none" w:sz="0" w:space="0" w:color="auto"/>
                    <w:right w:val="none" w:sz="0" w:space="0" w:color="auto"/>
                  </w:divBdr>
                </w:div>
                <w:div w:id="1160002173">
                  <w:marLeft w:val="0"/>
                  <w:marRight w:val="0"/>
                  <w:marTop w:val="0"/>
                  <w:marBottom w:val="0"/>
                  <w:divBdr>
                    <w:top w:val="none" w:sz="0" w:space="0" w:color="auto"/>
                    <w:left w:val="none" w:sz="0" w:space="0" w:color="auto"/>
                    <w:bottom w:val="none" w:sz="0" w:space="0" w:color="auto"/>
                    <w:right w:val="none" w:sz="0" w:space="0" w:color="auto"/>
                  </w:divBdr>
                </w:div>
                <w:div w:id="1756316553">
                  <w:marLeft w:val="0"/>
                  <w:marRight w:val="0"/>
                  <w:marTop w:val="0"/>
                  <w:marBottom w:val="0"/>
                  <w:divBdr>
                    <w:top w:val="none" w:sz="0" w:space="0" w:color="auto"/>
                    <w:left w:val="none" w:sz="0" w:space="0" w:color="auto"/>
                    <w:bottom w:val="none" w:sz="0" w:space="0" w:color="auto"/>
                    <w:right w:val="none" w:sz="0" w:space="0" w:color="auto"/>
                  </w:divBdr>
                </w:div>
                <w:div w:id="125123677">
                  <w:marLeft w:val="0"/>
                  <w:marRight w:val="0"/>
                  <w:marTop w:val="0"/>
                  <w:marBottom w:val="0"/>
                  <w:divBdr>
                    <w:top w:val="none" w:sz="0" w:space="0" w:color="auto"/>
                    <w:left w:val="none" w:sz="0" w:space="0" w:color="auto"/>
                    <w:bottom w:val="none" w:sz="0" w:space="0" w:color="auto"/>
                    <w:right w:val="none" w:sz="0" w:space="0" w:color="auto"/>
                  </w:divBdr>
                </w:div>
                <w:div w:id="1564222041">
                  <w:marLeft w:val="0"/>
                  <w:marRight w:val="0"/>
                  <w:marTop w:val="0"/>
                  <w:marBottom w:val="0"/>
                  <w:divBdr>
                    <w:top w:val="none" w:sz="0" w:space="0" w:color="auto"/>
                    <w:left w:val="none" w:sz="0" w:space="0" w:color="auto"/>
                    <w:bottom w:val="none" w:sz="0" w:space="0" w:color="auto"/>
                    <w:right w:val="none" w:sz="0" w:space="0" w:color="auto"/>
                  </w:divBdr>
                </w:div>
                <w:div w:id="1203976060">
                  <w:marLeft w:val="0"/>
                  <w:marRight w:val="0"/>
                  <w:marTop w:val="0"/>
                  <w:marBottom w:val="0"/>
                  <w:divBdr>
                    <w:top w:val="none" w:sz="0" w:space="0" w:color="auto"/>
                    <w:left w:val="none" w:sz="0" w:space="0" w:color="auto"/>
                    <w:bottom w:val="none" w:sz="0" w:space="0" w:color="auto"/>
                    <w:right w:val="none" w:sz="0" w:space="0" w:color="auto"/>
                  </w:divBdr>
                </w:div>
                <w:div w:id="484320286">
                  <w:marLeft w:val="0"/>
                  <w:marRight w:val="0"/>
                  <w:marTop w:val="0"/>
                  <w:marBottom w:val="0"/>
                  <w:divBdr>
                    <w:top w:val="none" w:sz="0" w:space="0" w:color="auto"/>
                    <w:left w:val="none" w:sz="0" w:space="0" w:color="auto"/>
                    <w:bottom w:val="none" w:sz="0" w:space="0" w:color="auto"/>
                    <w:right w:val="none" w:sz="0" w:space="0" w:color="auto"/>
                  </w:divBdr>
                </w:div>
                <w:div w:id="893276239">
                  <w:marLeft w:val="0"/>
                  <w:marRight w:val="0"/>
                  <w:marTop w:val="0"/>
                  <w:marBottom w:val="0"/>
                  <w:divBdr>
                    <w:top w:val="none" w:sz="0" w:space="0" w:color="auto"/>
                    <w:left w:val="none" w:sz="0" w:space="0" w:color="auto"/>
                    <w:bottom w:val="none" w:sz="0" w:space="0" w:color="auto"/>
                    <w:right w:val="none" w:sz="0" w:space="0" w:color="auto"/>
                  </w:divBdr>
                </w:div>
                <w:div w:id="2129742234">
                  <w:marLeft w:val="0"/>
                  <w:marRight w:val="0"/>
                  <w:marTop w:val="0"/>
                  <w:marBottom w:val="0"/>
                  <w:divBdr>
                    <w:top w:val="none" w:sz="0" w:space="0" w:color="auto"/>
                    <w:left w:val="none" w:sz="0" w:space="0" w:color="auto"/>
                    <w:bottom w:val="none" w:sz="0" w:space="0" w:color="auto"/>
                    <w:right w:val="none" w:sz="0" w:space="0" w:color="auto"/>
                  </w:divBdr>
                </w:div>
              </w:divsChild>
            </w:div>
            <w:div w:id="50602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6098">
      <w:bodyDiv w:val="1"/>
      <w:marLeft w:val="0"/>
      <w:marRight w:val="0"/>
      <w:marTop w:val="0"/>
      <w:marBottom w:val="0"/>
      <w:divBdr>
        <w:top w:val="none" w:sz="0" w:space="0" w:color="auto"/>
        <w:left w:val="none" w:sz="0" w:space="0" w:color="auto"/>
        <w:bottom w:val="none" w:sz="0" w:space="0" w:color="auto"/>
        <w:right w:val="none" w:sz="0" w:space="0" w:color="auto"/>
      </w:divBdr>
      <w:divsChild>
        <w:div w:id="622226490">
          <w:marLeft w:val="0"/>
          <w:marRight w:val="0"/>
          <w:marTop w:val="0"/>
          <w:marBottom w:val="0"/>
          <w:divBdr>
            <w:top w:val="none" w:sz="0" w:space="0" w:color="auto"/>
            <w:left w:val="none" w:sz="0" w:space="0" w:color="auto"/>
            <w:bottom w:val="none" w:sz="0" w:space="0" w:color="auto"/>
            <w:right w:val="none" w:sz="0" w:space="0" w:color="auto"/>
          </w:divBdr>
        </w:div>
        <w:div w:id="84957161">
          <w:marLeft w:val="0"/>
          <w:marRight w:val="0"/>
          <w:marTop w:val="0"/>
          <w:marBottom w:val="0"/>
          <w:divBdr>
            <w:top w:val="none" w:sz="0" w:space="0" w:color="auto"/>
            <w:left w:val="none" w:sz="0" w:space="0" w:color="auto"/>
            <w:bottom w:val="none" w:sz="0" w:space="0" w:color="auto"/>
            <w:right w:val="none" w:sz="0" w:space="0" w:color="auto"/>
          </w:divBdr>
        </w:div>
        <w:div w:id="899484813">
          <w:marLeft w:val="0"/>
          <w:marRight w:val="0"/>
          <w:marTop w:val="0"/>
          <w:marBottom w:val="0"/>
          <w:divBdr>
            <w:top w:val="none" w:sz="0" w:space="0" w:color="auto"/>
            <w:left w:val="none" w:sz="0" w:space="0" w:color="auto"/>
            <w:bottom w:val="none" w:sz="0" w:space="0" w:color="auto"/>
            <w:right w:val="none" w:sz="0" w:space="0" w:color="auto"/>
          </w:divBdr>
        </w:div>
        <w:div w:id="354112498">
          <w:marLeft w:val="0"/>
          <w:marRight w:val="0"/>
          <w:marTop w:val="0"/>
          <w:marBottom w:val="0"/>
          <w:divBdr>
            <w:top w:val="none" w:sz="0" w:space="0" w:color="auto"/>
            <w:left w:val="none" w:sz="0" w:space="0" w:color="auto"/>
            <w:bottom w:val="none" w:sz="0" w:space="0" w:color="auto"/>
            <w:right w:val="none" w:sz="0" w:space="0" w:color="auto"/>
          </w:divBdr>
        </w:div>
        <w:div w:id="1629895607">
          <w:marLeft w:val="0"/>
          <w:marRight w:val="0"/>
          <w:marTop w:val="0"/>
          <w:marBottom w:val="0"/>
          <w:divBdr>
            <w:top w:val="none" w:sz="0" w:space="0" w:color="auto"/>
            <w:left w:val="none" w:sz="0" w:space="0" w:color="auto"/>
            <w:bottom w:val="none" w:sz="0" w:space="0" w:color="auto"/>
            <w:right w:val="none" w:sz="0" w:space="0" w:color="auto"/>
          </w:divBdr>
          <w:divsChild>
            <w:div w:id="2044355080">
              <w:marLeft w:val="0"/>
              <w:marRight w:val="0"/>
              <w:marTop w:val="0"/>
              <w:marBottom w:val="0"/>
              <w:divBdr>
                <w:top w:val="none" w:sz="0" w:space="0" w:color="auto"/>
                <w:left w:val="none" w:sz="0" w:space="0" w:color="auto"/>
                <w:bottom w:val="none" w:sz="0" w:space="0" w:color="auto"/>
                <w:right w:val="none" w:sz="0" w:space="0" w:color="auto"/>
              </w:divBdr>
              <w:divsChild>
                <w:div w:id="406609099">
                  <w:marLeft w:val="0"/>
                  <w:marRight w:val="0"/>
                  <w:marTop w:val="0"/>
                  <w:marBottom w:val="0"/>
                  <w:divBdr>
                    <w:top w:val="none" w:sz="0" w:space="0" w:color="auto"/>
                    <w:left w:val="none" w:sz="0" w:space="0" w:color="auto"/>
                    <w:bottom w:val="none" w:sz="0" w:space="0" w:color="auto"/>
                    <w:right w:val="none" w:sz="0" w:space="0" w:color="auto"/>
                  </w:divBdr>
                </w:div>
                <w:div w:id="1906867748">
                  <w:marLeft w:val="0"/>
                  <w:marRight w:val="0"/>
                  <w:marTop w:val="0"/>
                  <w:marBottom w:val="0"/>
                  <w:divBdr>
                    <w:top w:val="none" w:sz="0" w:space="0" w:color="auto"/>
                    <w:left w:val="none" w:sz="0" w:space="0" w:color="auto"/>
                    <w:bottom w:val="none" w:sz="0" w:space="0" w:color="auto"/>
                    <w:right w:val="none" w:sz="0" w:space="0" w:color="auto"/>
                  </w:divBdr>
                </w:div>
                <w:div w:id="1743601683">
                  <w:marLeft w:val="0"/>
                  <w:marRight w:val="0"/>
                  <w:marTop w:val="0"/>
                  <w:marBottom w:val="0"/>
                  <w:divBdr>
                    <w:top w:val="none" w:sz="0" w:space="0" w:color="auto"/>
                    <w:left w:val="none" w:sz="0" w:space="0" w:color="auto"/>
                    <w:bottom w:val="none" w:sz="0" w:space="0" w:color="auto"/>
                    <w:right w:val="none" w:sz="0" w:space="0" w:color="auto"/>
                  </w:divBdr>
                </w:div>
                <w:div w:id="1151949953">
                  <w:marLeft w:val="0"/>
                  <w:marRight w:val="0"/>
                  <w:marTop w:val="0"/>
                  <w:marBottom w:val="0"/>
                  <w:divBdr>
                    <w:top w:val="none" w:sz="0" w:space="0" w:color="auto"/>
                    <w:left w:val="none" w:sz="0" w:space="0" w:color="auto"/>
                    <w:bottom w:val="none" w:sz="0" w:space="0" w:color="auto"/>
                    <w:right w:val="none" w:sz="0" w:space="0" w:color="auto"/>
                  </w:divBdr>
                  <w:divsChild>
                    <w:div w:id="630600300">
                      <w:marLeft w:val="0"/>
                      <w:marRight w:val="0"/>
                      <w:marTop w:val="0"/>
                      <w:marBottom w:val="0"/>
                      <w:divBdr>
                        <w:top w:val="none" w:sz="0" w:space="0" w:color="auto"/>
                        <w:left w:val="none" w:sz="0" w:space="0" w:color="auto"/>
                        <w:bottom w:val="none" w:sz="0" w:space="0" w:color="auto"/>
                        <w:right w:val="none" w:sz="0" w:space="0" w:color="auto"/>
                      </w:divBdr>
                    </w:div>
                    <w:div w:id="1773621821">
                      <w:marLeft w:val="0"/>
                      <w:marRight w:val="0"/>
                      <w:marTop w:val="0"/>
                      <w:marBottom w:val="0"/>
                      <w:divBdr>
                        <w:top w:val="none" w:sz="0" w:space="0" w:color="auto"/>
                        <w:left w:val="none" w:sz="0" w:space="0" w:color="auto"/>
                        <w:bottom w:val="none" w:sz="0" w:space="0" w:color="auto"/>
                        <w:right w:val="none" w:sz="0" w:space="0" w:color="auto"/>
                      </w:divBdr>
                    </w:div>
                    <w:div w:id="1019434695">
                      <w:marLeft w:val="0"/>
                      <w:marRight w:val="0"/>
                      <w:marTop w:val="0"/>
                      <w:marBottom w:val="0"/>
                      <w:divBdr>
                        <w:top w:val="none" w:sz="0" w:space="0" w:color="auto"/>
                        <w:left w:val="none" w:sz="0" w:space="0" w:color="auto"/>
                        <w:bottom w:val="none" w:sz="0" w:space="0" w:color="auto"/>
                        <w:right w:val="none" w:sz="0" w:space="0" w:color="auto"/>
                      </w:divBdr>
                      <w:divsChild>
                        <w:div w:id="209071353">
                          <w:marLeft w:val="0"/>
                          <w:marRight w:val="0"/>
                          <w:marTop w:val="0"/>
                          <w:marBottom w:val="0"/>
                          <w:divBdr>
                            <w:top w:val="none" w:sz="0" w:space="0" w:color="auto"/>
                            <w:left w:val="none" w:sz="0" w:space="0" w:color="auto"/>
                            <w:bottom w:val="none" w:sz="0" w:space="0" w:color="auto"/>
                            <w:right w:val="none" w:sz="0" w:space="0" w:color="auto"/>
                          </w:divBdr>
                        </w:div>
                        <w:div w:id="150636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6900">
                  <w:marLeft w:val="0"/>
                  <w:marRight w:val="0"/>
                  <w:marTop w:val="0"/>
                  <w:marBottom w:val="0"/>
                  <w:divBdr>
                    <w:top w:val="none" w:sz="0" w:space="0" w:color="auto"/>
                    <w:left w:val="none" w:sz="0" w:space="0" w:color="auto"/>
                    <w:bottom w:val="none" w:sz="0" w:space="0" w:color="auto"/>
                    <w:right w:val="none" w:sz="0" w:space="0" w:color="auto"/>
                  </w:divBdr>
                  <w:divsChild>
                    <w:div w:id="183167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71917">
              <w:marLeft w:val="0"/>
              <w:marRight w:val="0"/>
              <w:marTop w:val="0"/>
              <w:marBottom w:val="0"/>
              <w:divBdr>
                <w:top w:val="none" w:sz="0" w:space="0" w:color="auto"/>
                <w:left w:val="none" w:sz="0" w:space="0" w:color="auto"/>
                <w:bottom w:val="none" w:sz="0" w:space="0" w:color="auto"/>
                <w:right w:val="none" w:sz="0" w:space="0" w:color="auto"/>
              </w:divBdr>
              <w:divsChild>
                <w:div w:id="2140146843">
                  <w:marLeft w:val="0"/>
                  <w:marRight w:val="0"/>
                  <w:marTop w:val="0"/>
                  <w:marBottom w:val="0"/>
                  <w:divBdr>
                    <w:top w:val="none" w:sz="0" w:space="0" w:color="auto"/>
                    <w:left w:val="none" w:sz="0" w:space="0" w:color="auto"/>
                    <w:bottom w:val="none" w:sz="0" w:space="0" w:color="auto"/>
                    <w:right w:val="none" w:sz="0" w:space="0" w:color="auto"/>
                  </w:divBdr>
                </w:div>
                <w:div w:id="379474926">
                  <w:marLeft w:val="0"/>
                  <w:marRight w:val="0"/>
                  <w:marTop w:val="0"/>
                  <w:marBottom w:val="0"/>
                  <w:divBdr>
                    <w:top w:val="none" w:sz="0" w:space="0" w:color="auto"/>
                    <w:left w:val="none" w:sz="0" w:space="0" w:color="auto"/>
                    <w:bottom w:val="none" w:sz="0" w:space="0" w:color="auto"/>
                    <w:right w:val="none" w:sz="0" w:space="0" w:color="auto"/>
                  </w:divBdr>
                </w:div>
                <w:div w:id="1930042506">
                  <w:marLeft w:val="0"/>
                  <w:marRight w:val="0"/>
                  <w:marTop w:val="0"/>
                  <w:marBottom w:val="0"/>
                  <w:divBdr>
                    <w:top w:val="none" w:sz="0" w:space="0" w:color="auto"/>
                    <w:left w:val="none" w:sz="0" w:space="0" w:color="auto"/>
                    <w:bottom w:val="none" w:sz="0" w:space="0" w:color="auto"/>
                    <w:right w:val="none" w:sz="0" w:space="0" w:color="auto"/>
                  </w:divBdr>
                </w:div>
                <w:div w:id="1693605622">
                  <w:marLeft w:val="0"/>
                  <w:marRight w:val="0"/>
                  <w:marTop w:val="0"/>
                  <w:marBottom w:val="0"/>
                  <w:divBdr>
                    <w:top w:val="none" w:sz="0" w:space="0" w:color="auto"/>
                    <w:left w:val="none" w:sz="0" w:space="0" w:color="auto"/>
                    <w:bottom w:val="none" w:sz="0" w:space="0" w:color="auto"/>
                    <w:right w:val="none" w:sz="0" w:space="0" w:color="auto"/>
                  </w:divBdr>
                </w:div>
                <w:div w:id="1759980717">
                  <w:marLeft w:val="0"/>
                  <w:marRight w:val="0"/>
                  <w:marTop w:val="0"/>
                  <w:marBottom w:val="0"/>
                  <w:divBdr>
                    <w:top w:val="none" w:sz="0" w:space="0" w:color="auto"/>
                    <w:left w:val="none" w:sz="0" w:space="0" w:color="auto"/>
                    <w:bottom w:val="none" w:sz="0" w:space="0" w:color="auto"/>
                    <w:right w:val="none" w:sz="0" w:space="0" w:color="auto"/>
                  </w:divBdr>
                  <w:divsChild>
                    <w:div w:id="572083837">
                      <w:marLeft w:val="0"/>
                      <w:marRight w:val="0"/>
                      <w:marTop w:val="0"/>
                      <w:marBottom w:val="0"/>
                      <w:divBdr>
                        <w:top w:val="none" w:sz="0" w:space="0" w:color="auto"/>
                        <w:left w:val="none" w:sz="0" w:space="0" w:color="auto"/>
                        <w:bottom w:val="none" w:sz="0" w:space="0" w:color="auto"/>
                        <w:right w:val="none" w:sz="0" w:space="0" w:color="auto"/>
                      </w:divBdr>
                    </w:div>
                    <w:div w:id="1273395151">
                      <w:marLeft w:val="240"/>
                      <w:marRight w:val="0"/>
                      <w:marTop w:val="0"/>
                      <w:marBottom w:val="0"/>
                      <w:divBdr>
                        <w:top w:val="none" w:sz="0" w:space="0" w:color="auto"/>
                        <w:left w:val="none" w:sz="0" w:space="0" w:color="auto"/>
                        <w:bottom w:val="none" w:sz="0" w:space="0" w:color="auto"/>
                        <w:right w:val="none" w:sz="0" w:space="0" w:color="auto"/>
                      </w:divBdr>
                      <w:divsChild>
                        <w:div w:id="610474631">
                          <w:marLeft w:val="0"/>
                          <w:marRight w:val="0"/>
                          <w:marTop w:val="0"/>
                          <w:marBottom w:val="0"/>
                          <w:divBdr>
                            <w:top w:val="none" w:sz="0" w:space="0" w:color="auto"/>
                            <w:left w:val="none" w:sz="0" w:space="0" w:color="auto"/>
                            <w:bottom w:val="none" w:sz="0" w:space="0" w:color="auto"/>
                            <w:right w:val="none" w:sz="0" w:space="0" w:color="auto"/>
                          </w:divBdr>
                        </w:div>
                        <w:div w:id="1261140638">
                          <w:marLeft w:val="0"/>
                          <w:marRight w:val="0"/>
                          <w:marTop w:val="0"/>
                          <w:marBottom w:val="0"/>
                          <w:divBdr>
                            <w:top w:val="none" w:sz="0" w:space="0" w:color="auto"/>
                            <w:left w:val="none" w:sz="0" w:space="0" w:color="auto"/>
                            <w:bottom w:val="none" w:sz="0" w:space="0" w:color="auto"/>
                            <w:right w:val="none" w:sz="0" w:space="0" w:color="auto"/>
                          </w:divBdr>
                          <w:divsChild>
                            <w:div w:id="744491616">
                              <w:marLeft w:val="0"/>
                              <w:marRight w:val="0"/>
                              <w:marTop w:val="0"/>
                              <w:marBottom w:val="0"/>
                              <w:divBdr>
                                <w:top w:val="none" w:sz="0" w:space="0" w:color="auto"/>
                                <w:left w:val="none" w:sz="0" w:space="0" w:color="auto"/>
                                <w:bottom w:val="none" w:sz="0" w:space="0" w:color="auto"/>
                                <w:right w:val="none" w:sz="0" w:space="0" w:color="auto"/>
                              </w:divBdr>
                            </w:div>
                            <w:div w:id="1564297566">
                              <w:marLeft w:val="240"/>
                              <w:marRight w:val="0"/>
                              <w:marTop w:val="0"/>
                              <w:marBottom w:val="0"/>
                              <w:divBdr>
                                <w:top w:val="none" w:sz="0" w:space="0" w:color="auto"/>
                                <w:left w:val="none" w:sz="0" w:space="0" w:color="auto"/>
                                <w:bottom w:val="none" w:sz="0" w:space="0" w:color="auto"/>
                                <w:right w:val="none" w:sz="0" w:space="0" w:color="auto"/>
                              </w:divBdr>
                              <w:divsChild>
                                <w:div w:id="75900370">
                                  <w:marLeft w:val="0"/>
                                  <w:marRight w:val="0"/>
                                  <w:marTop w:val="0"/>
                                  <w:marBottom w:val="0"/>
                                  <w:divBdr>
                                    <w:top w:val="none" w:sz="0" w:space="0" w:color="auto"/>
                                    <w:left w:val="none" w:sz="0" w:space="0" w:color="auto"/>
                                    <w:bottom w:val="none" w:sz="0" w:space="0" w:color="auto"/>
                                    <w:right w:val="none" w:sz="0" w:space="0" w:color="auto"/>
                                  </w:divBdr>
                                </w:div>
                                <w:div w:id="2140415760">
                                  <w:marLeft w:val="0"/>
                                  <w:marRight w:val="0"/>
                                  <w:marTop w:val="0"/>
                                  <w:marBottom w:val="0"/>
                                  <w:divBdr>
                                    <w:top w:val="none" w:sz="0" w:space="0" w:color="auto"/>
                                    <w:left w:val="none" w:sz="0" w:space="0" w:color="auto"/>
                                    <w:bottom w:val="none" w:sz="0" w:space="0" w:color="auto"/>
                                    <w:right w:val="none" w:sz="0" w:space="0" w:color="auto"/>
                                  </w:divBdr>
                                </w:div>
                                <w:div w:id="855312504">
                                  <w:marLeft w:val="0"/>
                                  <w:marRight w:val="0"/>
                                  <w:marTop w:val="0"/>
                                  <w:marBottom w:val="0"/>
                                  <w:divBdr>
                                    <w:top w:val="none" w:sz="0" w:space="0" w:color="auto"/>
                                    <w:left w:val="none" w:sz="0" w:space="0" w:color="auto"/>
                                    <w:bottom w:val="none" w:sz="0" w:space="0" w:color="auto"/>
                                    <w:right w:val="none" w:sz="0" w:space="0" w:color="auto"/>
                                  </w:divBdr>
                                </w:div>
                              </w:divsChild>
                            </w:div>
                            <w:div w:id="1001546340">
                              <w:marLeft w:val="0"/>
                              <w:marRight w:val="0"/>
                              <w:marTop w:val="0"/>
                              <w:marBottom w:val="0"/>
                              <w:divBdr>
                                <w:top w:val="none" w:sz="0" w:space="0" w:color="auto"/>
                                <w:left w:val="none" w:sz="0" w:space="0" w:color="auto"/>
                                <w:bottom w:val="none" w:sz="0" w:space="0" w:color="auto"/>
                                <w:right w:val="none" w:sz="0" w:space="0" w:color="auto"/>
                              </w:divBdr>
                            </w:div>
                          </w:divsChild>
                        </w:div>
                        <w:div w:id="501970102">
                          <w:marLeft w:val="0"/>
                          <w:marRight w:val="0"/>
                          <w:marTop w:val="0"/>
                          <w:marBottom w:val="0"/>
                          <w:divBdr>
                            <w:top w:val="none" w:sz="0" w:space="0" w:color="auto"/>
                            <w:left w:val="none" w:sz="0" w:space="0" w:color="auto"/>
                            <w:bottom w:val="none" w:sz="0" w:space="0" w:color="auto"/>
                            <w:right w:val="none" w:sz="0" w:space="0" w:color="auto"/>
                          </w:divBdr>
                          <w:divsChild>
                            <w:div w:id="913246736">
                              <w:marLeft w:val="0"/>
                              <w:marRight w:val="0"/>
                              <w:marTop w:val="0"/>
                              <w:marBottom w:val="0"/>
                              <w:divBdr>
                                <w:top w:val="none" w:sz="0" w:space="0" w:color="auto"/>
                                <w:left w:val="none" w:sz="0" w:space="0" w:color="auto"/>
                                <w:bottom w:val="none" w:sz="0" w:space="0" w:color="auto"/>
                                <w:right w:val="none" w:sz="0" w:space="0" w:color="auto"/>
                              </w:divBdr>
                            </w:div>
                            <w:div w:id="1883637474">
                              <w:marLeft w:val="240"/>
                              <w:marRight w:val="0"/>
                              <w:marTop w:val="0"/>
                              <w:marBottom w:val="0"/>
                              <w:divBdr>
                                <w:top w:val="none" w:sz="0" w:space="0" w:color="auto"/>
                                <w:left w:val="none" w:sz="0" w:space="0" w:color="auto"/>
                                <w:bottom w:val="none" w:sz="0" w:space="0" w:color="auto"/>
                                <w:right w:val="none" w:sz="0" w:space="0" w:color="auto"/>
                              </w:divBdr>
                              <w:divsChild>
                                <w:div w:id="251670778">
                                  <w:marLeft w:val="0"/>
                                  <w:marRight w:val="0"/>
                                  <w:marTop w:val="0"/>
                                  <w:marBottom w:val="0"/>
                                  <w:divBdr>
                                    <w:top w:val="none" w:sz="0" w:space="0" w:color="auto"/>
                                    <w:left w:val="none" w:sz="0" w:space="0" w:color="auto"/>
                                    <w:bottom w:val="none" w:sz="0" w:space="0" w:color="auto"/>
                                    <w:right w:val="none" w:sz="0" w:space="0" w:color="auto"/>
                                  </w:divBdr>
                                </w:div>
                                <w:div w:id="2084057468">
                                  <w:marLeft w:val="0"/>
                                  <w:marRight w:val="0"/>
                                  <w:marTop w:val="0"/>
                                  <w:marBottom w:val="0"/>
                                  <w:divBdr>
                                    <w:top w:val="none" w:sz="0" w:space="0" w:color="auto"/>
                                    <w:left w:val="none" w:sz="0" w:space="0" w:color="auto"/>
                                    <w:bottom w:val="none" w:sz="0" w:space="0" w:color="auto"/>
                                    <w:right w:val="none" w:sz="0" w:space="0" w:color="auto"/>
                                  </w:divBdr>
                                </w:div>
                                <w:div w:id="137504006">
                                  <w:marLeft w:val="0"/>
                                  <w:marRight w:val="0"/>
                                  <w:marTop w:val="0"/>
                                  <w:marBottom w:val="0"/>
                                  <w:divBdr>
                                    <w:top w:val="none" w:sz="0" w:space="0" w:color="auto"/>
                                    <w:left w:val="none" w:sz="0" w:space="0" w:color="auto"/>
                                    <w:bottom w:val="none" w:sz="0" w:space="0" w:color="auto"/>
                                    <w:right w:val="none" w:sz="0" w:space="0" w:color="auto"/>
                                  </w:divBdr>
                                </w:div>
                              </w:divsChild>
                            </w:div>
                            <w:div w:id="514617729">
                              <w:marLeft w:val="0"/>
                              <w:marRight w:val="0"/>
                              <w:marTop w:val="0"/>
                              <w:marBottom w:val="0"/>
                              <w:divBdr>
                                <w:top w:val="none" w:sz="0" w:space="0" w:color="auto"/>
                                <w:left w:val="none" w:sz="0" w:space="0" w:color="auto"/>
                                <w:bottom w:val="none" w:sz="0" w:space="0" w:color="auto"/>
                                <w:right w:val="none" w:sz="0" w:space="0" w:color="auto"/>
                              </w:divBdr>
                            </w:div>
                          </w:divsChild>
                        </w:div>
                        <w:div w:id="1530989204">
                          <w:marLeft w:val="0"/>
                          <w:marRight w:val="0"/>
                          <w:marTop w:val="0"/>
                          <w:marBottom w:val="0"/>
                          <w:divBdr>
                            <w:top w:val="none" w:sz="0" w:space="0" w:color="auto"/>
                            <w:left w:val="none" w:sz="0" w:space="0" w:color="auto"/>
                            <w:bottom w:val="none" w:sz="0" w:space="0" w:color="auto"/>
                            <w:right w:val="none" w:sz="0" w:space="0" w:color="auto"/>
                          </w:divBdr>
                          <w:divsChild>
                            <w:div w:id="273943504">
                              <w:marLeft w:val="0"/>
                              <w:marRight w:val="0"/>
                              <w:marTop w:val="0"/>
                              <w:marBottom w:val="0"/>
                              <w:divBdr>
                                <w:top w:val="none" w:sz="0" w:space="0" w:color="auto"/>
                                <w:left w:val="none" w:sz="0" w:space="0" w:color="auto"/>
                                <w:bottom w:val="none" w:sz="0" w:space="0" w:color="auto"/>
                                <w:right w:val="none" w:sz="0" w:space="0" w:color="auto"/>
                              </w:divBdr>
                            </w:div>
                            <w:div w:id="245498352">
                              <w:marLeft w:val="240"/>
                              <w:marRight w:val="0"/>
                              <w:marTop w:val="0"/>
                              <w:marBottom w:val="0"/>
                              <w:divBdr>
                                <w:top w:val="none" w:sz="0" w:space="0" w:color="auto"/>
                                <w:left w:val="none" w:sz="0" w:space="0" w:color="auto"/>
                                <w:bottom w:val="none" w:sz="0" w:space="0" w:color="auto"/>
                                <w:right w:val="none" w:sz="0" w:space="0" w:color="auto"/>
                              </w:divBdr>
                              <w:divsChild>
                                <w:div w:id="1076703061">
                                  <w:marLeft w:val="0"/>
                                  <w:marRight w:val="0"/>
                                  <w:marTop w:val="0"/>
                                  <w:marBottom w:val="0"/>
                                  <w:divBdr>
                                    <w:top w:val="none" w:sz="0" w:space="0" w:color="auto"/>
                                    <w:left w:val="none" w:sz="0" w:space="0" w:color="auto"/>
                                    <w:bottom w:val="none" w:sz="0" w:space="0" w:color="auto"/>
                                    <w:right w:val="none" w:sz="0" w:space="0" w:color="auto"/>
                                  </w:divBdr>
                                </w:div>
                                <w:div w:id="1688750438">
                                  <w:marLeft w:val="0"/>
                                  <w:marRight w:val="0"/>
                                  <w:marTop w:val="0"/>
                                  <w:marBottom w:val="0"/>
                                  <w:divBdr>
                                    <w:top w:val="none" w:sz="0" w:space="0" w:color="auto"/>
                                    <w:left w:val="none" w:sz="0" w:space="0" w:color="auto"/>
                                    <w:bottom w:val="none" w:sz="0" w:space="0" w:color="auto"/>
                                    <w:right w:val="none" w:sz="0" w:space="0" w:color="auto"/>
                                  </w:divBdr>
                                </w:div>
                                <w:div w:id="1697385239">
                                  <w:marLeft w:val="0"/>
                                  <w:marRight w:val="0"/>
                                  <w:marTop w:val="0"/>
                                  <w:marBottom w:val="0"/>
                                  <w:divBdr>
                                    <w:top w:val="none" w:sz="0" w:space="0" w:color="auto"/>
                                    <w:left w:val="none" w:sz="0" w:space="0" w:color="auto"/>
                                    <w:bottom w:val="none" w:sz="0" w:space="0" w:color="auto"/>
                                    <w:right w:val="none" w:sz="0" w:space="0" w:color="auto"/>
                                  </w:divBdr>
                                </w:div>
                              </w:divsChild>
                            </w:div>
                            <w:div w:id="1363702761">
                              <w:marLeft w:val="0"/>
                              <w:marRight w:val="0"/>
                              <w:marTop w:val="0"/>
                              <w:marBottom w:val="0"/>
                              <w:divBdr>
                                <w:top w:val="none" w:sz="0" w:space="0" w:color="auto"/>
                                <w:left w:val="none" w:sz="0" w:space="0" w:color="auto"/>
                                <w:bottom w:val="none" w:sz="0" w:space="0" w:color="auto"/>
                                <w:right w:val="none" w:sz="0" w:space="0" w:color="auto"/>
                              </w:divBdr>
                            </w:div>
                          </w:divsChild>
                        </w:div>
                        <w:div w:id="859970957">
                          <w:marLeft w:val="0"/>
                          <w:marRight w:val="0"/>
                          <w:marTop w:val="0"/>
                          <w:marBottom w:val="0"/>
                          <w:divBdr>
                            <w:top w:val="none" w:sz="0" w:space="0" w:color="auto"/>
                            <w:left w:val="none" w:sz="0" w:space="0" w:color="auto"/>
                            <w:bottom w:val="none" w:sz="0" w:space="0" w:color="auto"/>
                            <w:right w:val="none" w:sz="0" w:space="0" w:color="auto"/>
                          </w:divBdr>
                          <w:divsChild>
                            <w:div w:id="1314412685">
                              <w:marLeft w:val="0"/>
                              <w:marRight w:val="0"/>
                              <w:marTop w:val="0"/>
                              <w:marBottom w:val="0"/>
                              <w:divBdr>
                                <w:top w:val="none" w:sz="0" w:space="0" w:color="auto"/>
                                <w:left w:val="none" w:sz="0" w:space="0" w:color="auto"/>
                                <w:bottom w:val="none" w:sz="0" w:space="0" w:color="auto"/>
                                <w:right w:val="none" w:sz="0" w:space="0" w:color="auto"/>
                              </w:divBdr>
                            </w:div>
                            <w:div w:id="1139231185">
                              <w:marLeft w:val="240"/>
                              <w:marRight w:val="0"/>
                              <w:marTop w:val="0"/>
                              <w:marBottom w:val="0"/>
                              <w:divBdr>
                                <w:top w:val="none" w:sz="0" w:space="0" w:color="auto"/>
                                <w:left w:val="none" w:sz="0" w:space="0" w:color="auto"/>
                                <w:bottom w:val="none" w:sz="0" w:space="0" w:color="auto"/>
                                <w:right w:val="none" w:sz="0" w:space="0" w:color="auto"/>
                              </w:divBdr>
                              <w:divsChild>
                                <w:div w:id="889419923">
                                  <w:marLeft w:val="0"/>
                                  <w:marRight w:val="0"/>
                                  <w:marTop w:val="0"/>
                                  <w:marBottom w:val="0"/>
                                  <w:divBdr>
                                    <w:top w:val="none" w:sz="0" w:space="0" w:color="auto"/>
                                    <w:left w:val="none" w:sz="0" w:space="0" w:color="auto"/>
                                    <w:bottom w:val="none" w:sz="0" w:space="0" w:color="auto"/>
                                    <w:right w:val="none" w:sz="0" w:space="0" w:color="auto"/>
                                  </w:divBdr>
                                </w:div>
                                <w:div w:id="1244877407">
                                  <w:marLeft w:val="0"/>
                                  <w:marRight w:val="0"/>
                                  <w:marTop w:val="0"/>
                                  <w:marBottom w:val="0"/>
                                  <w:divBdr>
                                    <w:top w:val="none" w:sz="0" w:space="0" w:color="auto"/>
                                    <w:left w:val="none" w:sz="0" w:space="0" w:color="auto"/>
                                    <w:bottom w:val="none" w:sz="0" w:space="0" w:color="auto"/>
                                    <w:right w:val="none" w:sz="0" w:space="0" w:color="auto"/>
                                  </w:divBdr>
                                </w:div>
                                <w:div w:id="920911997">
                                  <w:marLeft w:val="0"/>
                                  <w:marRight w:val="0"/>
                                  <w:marTop w:val="0"/>
                                  <w:marBottom w:val="0"/>
                                  <w:divBdr>
                                    <w:top w:val="none" w:sz="0" w:space="0" w:color="auto"/>
                                    <w:left w:val="none" w:sz="0" w:space="0" w:color="auto"/>
                                    <w:bottom w:val="none" w:sz="0" w:space="0" w:color="auto"/>
                                    <w:right w:val="none" w:sz="0" w:space="0" w:color="auto"/>
                                  </w:divBdr>
                                </w:div>
                              </w:divsChild>
                            </w:div>
                            <w:div w:id="196943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24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customXml" Target="../customXml/item1.xml"/><Relationship Id="rId10" Type="http://schemas.openxmlformats.org/officeDocument/2006/relationships/hyperlink" Target="http://www.insurancetechnologies.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nfo@insurancetechnologies.com" TargetMode="Externa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c0611\AppData\Roaming\Microsoft\Templates\2017%20Product%20Documents\IT-FL-Tech_Numbere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8D3A58BED7453FA7CAE95014F771BE"/>
        <w:category>
          <w:name w:val="General"/>
          <w:gallery w:val="placeholder"/>
        </w:category>
        <w:types>
          <w:type w:val="bbPlcHdr"/>
        </w:types>
        <w:behaviors>
          <w:behavior w:val="content"/>
        </w:behaviors>
        <w:guid w:val="{FA66B5BF-EA11-405D-8095-8F4A54322ED6}"/>
      </w:docPartPr>
      <w:docPartBody>
        <w:p w:rsidR="001C1F82" w:rsidRDefault="001C1F82">
          <w:pPr>
            <w:pStyle w:val="AC8D3A58BED7453FA7CAE95014F771BE"/>
          </w:pPr>
          <w:r w:rsidRPr="006F146A">
            <w:rPr>
              <w:rStyle w:val="PlaceholderText"/>
            </w:rPr>
            <w:t>Click or tap here to enter text.</w:t>
          </w:r>
        </w:p>
      </w:docPartBody>
    </w:docPart>
    <w:docPart>
      <w:docPartPr>
        <w:name w:val="7E1B4A3ADDF3469280D93A0CB2ED710C"/>
        <w:category>
          <w:name w:val="General"/>
          <w:gallery w:val="placeholder"/>
        </w:category>
        <w:types>
          <w:type w:val="bbPlcHdr"/>
        </w:types>
        <w:behaviors>
          <w:behavior w:val="content"/>
        </w:behaviors>
        <w:guid w:val="{EB0F5182-012F-4101-BB67-A4C543362765}"/>
      </w:docPartPr>
      <w:docPartBody>
        <w:p w:rsidR="00A203E4" w:rsidRDefault="00D60707">
          <w:r w:rsidRPr="009700E5">
            <w:rPr>
              <w:rStyle w:val="PlaceholderText"/>
            </w:rPr>
            <w:t>[Title]</w:t>
          </w:r>
        </w:p>
      </w:docPartBody>
    </w:docPart>
    <w:docPart>
      <w:docPartPr>
        <w:name w:val="D095FA669459469580EC8A9100D1931B"/>
        <w:category>
          <w:name w:val="General"/>
          <w:gallery w:val="placeholder"/>
        </w:category>
        <w:types>
          <w:type w:val="bbPlcHdr"/>
        </w:types>
        <w:behaviors>
          <w:behavior w:val="content"/>
        </w:behaviors>
        <w:guid w:val="{1DC7936B-ACAA-41E4-AA3A-96B646128381}"/>
      </w:docPartPr>
      <w:docPartBody>
        <w:p w:rsidR="00A203E4" w:rsidRDefault="00D60707">
          <w:r w:rsidRPr="009700E5">
            <w:rPr>
              <w:rStyle w:val="PlaceholderText"/>
            </w:rPr>
            <w:t>[Title]</w:t>
          </w:r>
        </w:p>
      </w:docPartBody>
    </w:docPart>
    <w:docPart>
      <w:docPartPr>
        <w:name w:val="F920666352004D0C96A1A5E64A3C244C"/>
        <w:category>
          <w:name w:val="General"/>
          <w:gallery w:val="placeholder"/>
        </w:category>
        <w:types>
          <w:type w:val="bbPlcHdr"/>
        </w:types>
        <w:behaviors>
          <w:behavior w:val="content"/>
        </w:behaviors>
        <w:guid w:val="{33D86CBE-B80A-4512-952B-196817274799}"/>
      </w:docPartPr>
      <w:docPartBody>
        <w:p w:rsidR="00A203E4" w:rsidRDefault="00D60707">
          <w:r w:rsidRPr="009700E5">
            <w:rPr>
              <w:rStyle w:val="PlaceholderText"/>
            </w:rPr>
            <w:t>[Keywords]</w:t>
          </w:r>
        </w:p>
      </w:docPartBody>
    </w:docPart>
    <w:docPart>
      <w:docPartPr>
        <w:name w:val="20DCA9BA367B4AB2B1B05B0836064626"/>
        <w:category>
          <w:name w:val="General"/>
          <w:gallery w:val="placeholder"/>
        </w:category>
        <w:types>
          <w:type w:val="bbPlcHdr"/>
        </w:types>
        <w:behaviors>
          <w:behavior w:val="content"/>
        </w:behaviors>
        <w:guid w:val="{A30FDB01-63C1-4A4C-A690-C84EB071CED6}"/>
      </w:docPartPr>
      <w:docPartBody>
        <w:p w:rsidR="00A203E4" w:rsidRDefault="00D60707">
          <w:r w:rsidRPr="009700E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fficina Sans ITC TT">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F82"/>
    <w:rsid w:val="001C1F82"/>
    <w:rsid w:val="001C3FAA"/>
    <w:rsid w:val="002D3CD4"/>
    <w:rsid w:val="00413BF7"/>
    <w:rsid w:val="007F6701"/>
    <w:rsid w:val="0085759D"/>
    <w:rsid w:val="00A203E4"/>
    <w:rsid w:val="00D60707"/>
    <w:rsid w:val="00F57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03E4"/>
    <w:rPr>
      <w:color w:val="808080"/>
    </w:rPr>
  </w:style>
  <w:style w:type="paragraph" w:customStyle="1" w:styleId="AC8D3A58BED7453FA7CAE95014F771BE">
    <w:name w:val="AC8D3A58BED7453FA7CAE95014F771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29D749402B574EB13ADAD0319B6BEE" ma:contentTypeVersion="14" ma:contentTypeDescription="Create a new document." ma:contentTypeScope="" ma:versionID="cf89e1d44387cb5a3b36591b1f4dfc5d">
  <xsd:schema xmlns:xsd="http://www.w3.org/2001/XMLSchema" xmlns:xs="http://www.w3.org/2001/XMLSchema" xmlns:p="http://schemas.microsoft.com/office/2006/metadata/properties" xmlns:ns2="1a311350-da68-4d90-8ec6-c70c4618c187" xmlns:ns3="16890088-871a-4d82-8338-57d131800e03" targetNamespace="http://schemas.microsoft.com/office/2006/metadata/properties" ma:root="true" ma:fieldsID="b6071b920877d881b4812626537eb4f7" ns2:_="" ns3:_="">
    <xsd:import namespace="1a311350-da68-4d90-8ec6-c70c4618c187"/>
    <xsd:import namespace="16890088-871a-4d82-8338-57d131800e03"/>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311350-da68-4d90-8ec6-c70c4618c1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cc5f694-db4d-44c7-be7e-db44f61eb0d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5" nillable="true" ma:displayName="MediaServiceObjectDetectorVersions" ma:description=""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890088-871a-4d82-8338-57d131800e0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bc30458-9de8-4570-bf56-a311e36a40ff}" ma:internalName="TaxCatchAll" ma:showField="CatchAllData" ma:web="16890088-871a-4d82-8338-57d131800e0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6890088-871a-4d82-8338-57d131800e03" xsi:nil="true"/>
    <lcf76f155ced4ddcb4097134ff3c332f xmlns="1a311350-da68-4d90-8ec6-c70c4618c18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2281934-02C2-410C-9B6E-592749B3F9D4}"/>
</file>

<file path=customXml/itemProps2.xml><?xml version="1.0" encoding="utf-8"?>
<ds:datastoreItem xmlns:ds="http://schemas.openxmlformats.org/officeDocument/2006/customXml" ds:itemID="{50999F82-2265-40FD-8EE3-1F812F270793}"/>
</file>

<file path=customXml/itemProps3.xml><?xml version="1.0" encoding="utf-8"?>
<ds:datastoreItem xmlns:ds="http://schemas.openxmlformats.org/officeDocument/2006/customXml" ds:itemID="{65D9984D-3095-4678-877D-03FFEDD127C3}"/>
</file>

<file path=docProps/app.xml><?xml version="1.0" encoding="utf-8"?>
<Properties xmlns="http://schemas.openxmlformats.org/officeDocument/2006/extended-properties" xmlns:vt="http://schemas.openxmlformats.org/officeDocument/2006/docPropsVTypes">
  <Template>IT-FL-Tech_Numbered.dotx</Template>
  <TotalTime>390</TotalTime>
  <Pages>12</Pages>
  <Words>2472</Words>
  <Characters>14094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ExamOne HealthPiQture Integration Guide</vt:lpstr>
    </vt:vector>
  </TitlesOfParts>
  <Company/>
  <LinksUpToDate>false</LinksUpToDate>
  <CharactersWithSpaces>16533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ExamOne HealthPiQture Integration Guide</dc:title>
  <dc:subject/>
  <dc:creator>Deb Cartwright</dc:creator>
  <cp:keywords>November 11, 2022</cp:keywords>
  <dc:description/>
  <cp:lastModifiedBy>Deb Cartwright</cp:lastModifiedBy>
  <cp:revision>26</cp:revision>
  <dcterms:created xsi:type="dcterms:W3CDTF">2022-11-09T22:38:00Z</dcterms:created>
  <dcterms:modified xsi:type="dcterms:W3CDTF">2022-11-11T16:39:00Z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0x0101008929D749402B574EB13ADAD0319B6BEE</vt:lpwstr>
  </property>
</Properties>
</file>